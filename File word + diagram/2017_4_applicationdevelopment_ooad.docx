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D2E4E">
        <w:rPr>
          <w:rFonts w:ascii="Times New Roman" w:hAnsi="Times New Roman" w:cs="Times New Roman"/>
          <w:color w:val="000000" w:themeColor="text1"/>
          <w:sz w:val="26"/>
          <w:szCs w:val="26"/>
        </w:rPr>
        <w:t>28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CD2E4E">
        <w:rPr>
          <w:rFonts w:ascii="Times New Roman" w:hAnsi="Times New Roman" w:cs="Times New Roman"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6997" w:rsidRPr="00EF6D0E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</w:t>
      </w:r>
      <w:r w:rsidR="00EF6D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Quốc </w:t>
      </w:r>
      <w:proofErr w:type="spellStart"/>
      <w:r w:rsidR="00EF6D0E">
        <w:rPr>
          <w:rFonts w:ascii="Times New Roman" w:hAnsi="Times New Roman" w:cs="Times New Roman"/>
          <w:color w:val="000000" w:themeColor="text1"/>
          <w:sz w:val="26"/>
          <w:szCs w:val="26"/>
        </w:rPr>
        <w:t>Tuấn</w:t>
      </w:r>
      <w:proofErr w:type="spellEnd"/>
      <w:r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A6997" w:rsidRPr="00EF6D0E" w:rsidRDefault="00EF6D0E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Xưởng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Văn</w:t>
      </w:r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A6997" w:rsidRPr="00EF6D0E" w:rsidRDefault="00EF6D0E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Võ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Cường</w:t>
      </w:r>
      <w:proofErr w:type="spellEnd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="007A6997" w:rsidRPr="00EF6D0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A4FFE" w:rsidRPr="00A878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CHƯƠNG TRÌNH QUẢN LÝ</w:t>
      </w:r>
      <w:r w:rsidR="007A4FFE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THÔNG TIN QUẦY</w:t>
      </w:r>
      <w:r w:rsidR="007A4FFE" w:rsidRPr="00A878F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THUỐC CỦA MỘT BỆNH VIỆN</w:t>
      </w:r>
    </w:p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 xml:space="preserve">7 (10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ins w:id="0" w:author="Weekend Nguyen" w:date="2017-09-13T20:02:00Z">
        <w:r w:rsidR="00205F22" w:rsidRPr="00205F22">
          <w:rPr>
            <w:b/>
            <w:bCs/>
            <w:noProof/>
            <w:color w:val="000000" w:themeColor="text1"/>
            <w:sz w:val="26"/>
            <w:szCs w:val="26"/>
          </w:rPr>
          <w:drawing>
            <wp:inline distT="0" distB="0" distL="0" distR="0">
              <wp:extent cx="6511925" cy="5378311"/>
              <wp:effectExtent l="0" t="0" r="3175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11925" cy="537831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71DA0" w:rsidRDefault="00D71DA0">
      <w:pPr>
        <w:rPr>
          <w:ins w:id="1" w:author="Weekend Nguyen" w:date="2017-09-17T14:18:00Z"/>
          <w:rFonts w:ascii="Times New Roman" w:hAnsi="Times New Roman" w:cs="Times New Roman"/>
          <w:b/>
          <w:color w:val="000000" w:themeColor="text1"/>
          <w:sz w:val="26"/>
          <w:szCs w:val="26"/>
        </w:rPr>
      </w:pPr>
      <w:ins w:id="2" w:author="Weekend Nguyen" w:date="2017-09-17T14:18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br w:type="page"/>
        </w:r>
      </w:ins>
    </w:p>
    <w:p w:rsidR="00114C97" w:rsidRPr="00C41D50" w:rsidRDefault="00376689" w:rsidP="00C41D50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GoBack"/>
      <w:bookmarkEnd w:id="3"/>
      <w:proofErr w:type="spellStart"/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Đặc</w:t>
      </w:r>
      <w:proofErr w:type="spellEnd"/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Class</w:t>
      </w:r>
    </w:p>
    <w:p w:rsidR="00114C97" w:rsidRDefault="00114C97" w:rsidP="00114C97">
      <w:pPr>
        <w:pStyle w:val="ListParagraph"/>
        <w:numPr>
          <w:ilvl w:val="1"/>
          <w:numId w:val="9"/>
        </w:numPr>
        <w:spacing w:after="0" w:line="360" w:lineRule="auto"/>
        <w:rPr>
          <w:ins w:id="4" w:author="Weekend Nguyen" w:date="2017-09-11T11:37:00Z"/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Boundary:</w:t>
      </w:r>
    </w:p>
    <w:p w:rsidR="007F0909" w:rsidRDefault="006D6047">
      <w:pPr>
        <w:pStyle w:val="ListParagraph"/>
        <w:spacing w:after="0" w:line="360" w:lineRule="auto"/>
        <w:ind w:left="816"/>
        <w:rPr>
          <w:ins w:id="5" w:author="Weekend Nguyen" w:date="2017-09-11T11:37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6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7" w:author="Weekend Nguyen" w:date="2017-09-11T11:37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Màn hình đăng nhập</w:t>
        </w:r>
      </w:ins>
    </w:p>
    <w:p w:rsidR="006D6047" w:rsidRDefault="006D6047">
      <w:pPr>
        <w:pStyle w:val="ListParagraph"/>
        <w:spacing w:after="0" w:line="360" w:lineRule="auto"/>
        <w:ind w:left="816"/>
        <w:rPr>
          <w:ins w:id="8" w:author="Weekend Nguyen" w:date="2017-09-11T12:14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9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0" w:author="Weekend Nguyen" w:date="2017-09-11T11:37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 xml:space="preserve">+ </w:t>
        </w:r>
      </w:ins>
      <w:ins w:id="11" w:author="Weekend Nguyen" w:date="2017-09-11T11:38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 xml:space="preserve">Quản lý </w:t>
        </w:r>
      </w:ins>
      <w:ins w:id="12" w:author="Weekend Nguyen" w:date="2017-09-11T12:14:00Z">
        <w:r w:rsidR="00DB6FEB"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tài khoản</w:t>
        </w:r>
      </w:ins>
    </w:p>
    <w:p w:rsidR="00DB6FEB" w:rsidRDefault="00DB6FEB">
      <w:pPr>
        <w:pStyle w:val="ListParagraph"/>
        <w:spacing w:after="0" w:line="360" w:lineRule="auto"/>
        <w:ind w:left="816"/>
        <w:rPr>
          <w:ins w:id="13" w:author="Weekend Nguyen" w:date="2017-09-11T12:14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14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5" w:author="Weekend Nguyen" w:date="2017-09-11T12:14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Thêm tài khoản</w:t>
        </w:r>
      </w:ins>
    </w:p>
    <w:p w:rsidR="00DB6FEB" w:rsidRDefault="00DB6FEB">
      <w:pPr>
        <w:pStyle w:val="ListParagraph"/>
        <w:spacing w:after="0" w:line="360" w:lineRule="auto"/>
        <w:ind w:left="816"/>
        <w:rPr>
          <w:ins w:id="16" w:author="Weekend Nguyen" w:date="2017-09-12T02:39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17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8" w:author="Weekend Nguyen" w:date="2017-09-11T12:14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Cập nhật tài khoản</w:t>
        </w:r>
      </w:ins>
    </w:p>
    <w:p w:rsidR="00B82FD3" w:rsidRDefault="00B82FD3">
      <w:pPr>
        <w:pStyle w:val="ListParagraph"/>
        <w:spacing w:after="0" w:line="360" w:lineRule="auto"/>
        <w:ind w:left="816"/>
        <w:rPr>
          <w:ins w:id="19" w:author="Weekend Nguyen" w:date="2017-09-12T02:39:00Z"/>
          <w:rFonts w:ascii="Times New Roman" w:hAnsi="Times New Roman" w:cs="Times New Roman"/>
          <w:color w:val="000000" w:themeColor="text1"/>
          <w:sz w:val="26"/>
          <w:szCs w:val="26"/>
        </w:rPr>
        <w:pPrChange w:id="20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21" w:author="Weekend Nguyen" w:date="2017-09-12T02:3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Quản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lý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nhân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viên</w:t>
        </w:r>
        <w:proofErr w:type="spellEnd"/>
      </w:ins>
    </w:p>
    <w:p w:rsidR="00B82FD3" w:rsidRDefault="00B82FD3">
      <w:pPr>
        <w:pStyle w:val="ListParagraph"/>
        <w:spacing w:after="0" w:line="360" w:lineRule="auto"/>
        <w:ind w:left="816"/>
        <w:rPr>
          <w:ins w:id="22" w:author="Weekend Nguyen" w:date="2017-09-12T02:39:00Z"/>
          <w:rFonts w:ascii="Times New Roman" w:hAnsi="Times New Roman" w:cs="Times New Roman"/>
          <w:color w:val="000000" w:themeColor="text1"/>
          <w:sz w:val="26"/>
          <w:szCs w:val="26"/>
        </w:rPr>
        <w:pPrChange w:id="23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24" w:author="Weekend Nguyen" w:date="2017-09-12T02:3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Thêm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nhân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viên</w:t>
        </w:r>
        <w:proofErr w:type="spellEnd"/>
      </w:ins>
    </w:p>
    <w:p w:rsidR="00B82FD3" w:rsidRPr="00B82FD3" w:rsidRDefault="00B82FD3">
      <w:pPr>
        <w:pStyle w:val="ListParagraph"/>
        <w:spacing w:after="0" w:line="360" w:lineRule="auto"/>
        <w:ind w:left="816"/>
        <w:rPr>
          <w:ins w:id="25" w:author="Weekend Nguyen" w:date="2017-09-11T12:14:00Z"/>
          <w:rFonts w:ascii="Times New Roman" w:hAnsi="Times New Roman" w:cs="Times New Roman"/>
          <w:color w:val="000000" w:themeColor="text1"/>
          <w:sz w:val="26"/>
          <w:szCs w:val="26"/>
          <w:rPrChange w:id="26" w:author="Weekend Nguyen" w:date="2017-09-12T02:39:00Z">
            <w:rPr>
              <w:ins w:id="27" w:author="Weekend Nguyen" w:date="2017-09-11T12:14:00Z"/>
              <w:rFonts w:ascii="Times New Roman" w:hAnsi="Times New Roman" w:cs="Times New Roman"/>
              <w:color w:val="000000" w:themeColor="text1"/>
              <w:sz w:val="26"/>
              <w:szCs w:val="26"/>
              <w:lang w:val="vi-VN"/>
            </w:rPr>
          </w:rPrChange>
        </w:rPr>
        <w:pPrChange w:id="28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29" w:author="Weekend Nguyen" w:date="2017-09-12T02:3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Cập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nhật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tin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nhân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viên</w:t>
        </w:r>
      </w:ins>
      <w:proofErr w:type="spellEnd"/>
    </w:p>
    <w:p w:rsidR="00DB6FEB" w:rsidRDefault="00DB6FEB">
      <w:pPr>
        <w:pStyle w:val="ListParagraph"/>
        <w:spacing w:after="0" w:line="360" w:lineRule="auto"/>
        <w:ind w:left="816"/>
        <w:rPr>
          <w:ins w:id="30" w:author="Weekend Nguyen" w:date="2017-09-11T12:15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31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32" w:author="Weekend Nguyen" w:date="2017-09-11T12:15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Quản lý thuốc</w:t>
        </w:r>
      </w:ins>
    </w:p>
    <w:p w:rsidR="00DB6FEB" w:rsidRDefault="00DB6FEB">
      <w:pPr>
        <w:pStyle w:val="ListParagraph"/>
        <w:spacing w:after="0" w:line="360" w:lineRule="auto"/>
        <w:ind w:left="816"/>
        <w:rPr>
          <w:ins w:id="33" w:author="Weekend Nguyen" w:date="2017-09-11T12:15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34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35" w:author="Weekend Nguyen" w:date="2017-09-11T12:15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Thêm thuốc</w:t>
        </w:r>
      </w:ins>
    </w:p>
    <w:p w:rsidR="00DB6FEB" w:rsidRDefault="00DB6FEB">
      <w:pPr>
        <w:pStyle w:val="ListParagraph"/>
        <w:spacing w:after="0" w:line="360" w:lineRule="auto"/>
        <w:ind w:left="816"/>
        <w:rPr>
          <w:ins w:id="36" w:author="Weekend Nguyen" w:date="2017-09-12T02:40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37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38" w:author="Weekend Nguyen" w:date="2017-09-11T12:15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Cập nhật thuốc</w:t>
        </w:r>
      </w:ins>
    </w:p>
    <w:p w:rsidR="00EC77A1" w:rsidRDefault="00EC77A1">
      <w:pPr>
        <w:pStyle w:val="ListParagraph"/>
        <w:spacing w:after="0" w:line="360" w:lineRule="auto"/>
        <w:ind w:left="816"/>
        <w:rPr>
          <w:ins w:id="39" w:author="Weekend Nguyen" w:date="2017-09-12T02:40:00Z"/>
          <w:rFonts w:ascii="Times New Roman" w:hAnsi="Times New Roman" w:cs="Times New Roman"/>
          <w:color w:val="000000" w:themeColor="text1"/>
          <w:sz w:val="26"/>
          <w:szCs w:val="26"/>
        </w:rPr>
        <w:pPrChange w:id="40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41" w:author="Weekend Nguyen" w:date="2017-09-12T02:40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Quản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lý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khách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hàng</w:t>
        </w:r>
        <w:proofErr w:type="spellEnd"/>
      </w:ins>
    </w:p>
    <w:p w:rsidR="00EC77A1" w:rsidRDefault="00EC77A1">
      <w:pPr>
        <w:pStyle w:val="ListParagraph"/>
        <w:spacing w:after="0" w:line="360" w:lineRule="auto"/>
        <w:ind w:left="816"/>
        <w:rPr>
          <w:ins w:id="42" w:author="Weekend Nguyen" w:date="2017-09-12T02:40:00Z"/>
          <w:rFonts w:ascii="Times New Roman" w:hAnsi="Times New Roman" w:cs="Times New Roman"/>
          <w:color w:val="000000" w:themeColor="text1"/>
          <w:sz w:val="26"/>
          <w:szCs w:val="26"/>
        </w:rPr>
        <w:pPrChange w:id="43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44" w:author="Weekend Nguyen" w:date="2017-09-12T02:40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Thêm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khách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hàng</w:t>
        </w:r>
        <w:proofErr w:type="spellEnd"/>
      </w:ins>
    </w:p>
    <w:p w:rsidR="00EC77A1" w:rsidRPr="00EC77A1" w:rsidRDefault="00EC77A1">
      <w:pPr>
        <w:pStyle w:val="ListParagraph"/>
        <w:spacing w:after="0" w:line="360" w:lineRule="auto"/>
        <w:ind w:left="816"/>
        <w:rPr>
          <w:ins w:id="45" w:author="Weekend Nguyen" w:date="2017-09-11T12:15:00Z"/>
          <w:rFonts w:ascii="Times New Roman" w:hAnsi="Times New Roman" w:cs="Times New Roman"/>
          <w:color w:val="000000" w:themeColor="text1"/>
          <w:sz w:val="26"/>
          <w:szCs w:val="26"/>
          <w:rPrChange w:id="46" w:author="Weekend Nguyen" w:date="2017-09-12T02:40:00Z">
            <w:rPr>
              <w:ins w:id="47" w:author="Weekend Nguyen" w:date="2017-09-11T12:15:00Z"/>
              <w:rFonts w:ascii="Times New Roman" w:hAnsi="Times New Roman" w:cs="Times New Roman"/>
              <w:color w:val="000000" w:themeColor="text1"/>
              <w:sz w:val="26"/>
              <w:szCs w:val="26"/>
              <w:lang w:val="vi-VN"/>
            </w:rPr>
          </w:rPrChange>
        </w:rPr>
        <w:pPrChange w:id="48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49" w:author="Weekend Nguyen" w:date="2017-09-12T02:40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Cập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nhật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khách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hàng</w:t>
        </w:r>
      </w:ins>
      <w:proofErr w:type="spellEnd"/>
    </w:p>
    <w:p w:rsidR="00DB6FEB" w:rsidRDefault="00DB6FEB">
      <w:pPr>
        <w:pStyle w:val="ListParagraph"/>
        <w:spacing w:after="0" w:line="360" w:lineRule="auto"/>
        <w:ind w:left="816"/>
        <w:rPr>
          <w:ins w:id="50" w:author="Weekend Nguyen" w:date="2017-09-11T12:17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51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2" w:author="Weekend Nguyen" w:date="2017-09-11T12:17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Bán thuốc</w:t>
        </w:r>
      </w:ins>
    </w:p>
    <w:p w:rsidR="00DB6FEB" w:rsidRDefault="00DB6FEB">
      <w:pPr>
        <w:pStyle w:val="ListParagraph"/>
        <w:spacing w:after="0" w:line="360" w:lineRule="auto"/>
        <w:ind w:left="816"/>
        <w:rPr>
          <w:ins w:id="53" w:author="Weekend Nguyen" w:date="2017-09-11T12:17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54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5" w:author="Weekend Nguyen" w:date="2017-09-11T12:17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Giỏ thuốc</w:t>
        </w:r>
      </w:ins>
    </w:p>
    <w:p w:rsidR="00DB6FEB" w:rsidRDefault="00DB6FEB">
      <w:pPr>
        <w:pStyle w:val="ListParagraph"/>
        <w:spacing w:after="0" w:line="360" w:lineRule="auto"/>
        <w:ind w:left="816"/>
        <w:rPr>
          <w:ins w:id="56" w:author="Weekend Nguyen" w:date="2017-09-11T12:17:00Z"/>
          <w:rFonts w:ascii="Times New Roman" w:hAnsi="Times New Roman" w:cs="Times New Roman"/>
          <w:color w:val="000000" w:themeColor="text1"/>
          <w:sz w:val="26"/>
          <w:szCs w:val="26"/>
          <w:lang w:val="vi-VN"/>
        </w:rPr>
        <w:pPrChange w:id="57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8" w:author="Weekend Nguyen" w:date="2017-09-11T12:17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Hóa đơn</w:t>
        </w:r>
      </w:ins>
    </w:p>
    <w:p w:rsidR="00DB6FEB" w:rsidRPr="006D6047" w:rsidRDefault="00DB6FEB">
      <w:pPr>
        <w:pStyle w:val="ListParagraph"/>
        <w:spacing w:after="0" w:line="360" w:lineRule="auto"/>
        <w:ind w:left="816"/>
        <w:rPr>
          <w:rFonts w:ascii="Times New Roman" w:hAnsi="Times New Roman" w:cs="Times New Roman"/>
          <w:color w:val="000000" w:themeColor="text1"/>
          <w:sz w:val="26"/>
          <w:szCs w:val="26"/>
          <w:lang w:val="vi-VN"/>
          <w:rPrChange w:id="59" w:author="Weekend Nguyen" w:date="2017-09-11T11:37:00Z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rPrChange>
        </w:rPr>
        <w:pPrChange w:id="60" w:author="Weekend Nguyen" w:date="2017-09-11T11:3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61" w:author="Weekend Nguyen" w:date="2017-09-11T12:17:00Z">
        <w:r>
          <w:rPr>
            <w:rFonts w:ascii="Times New Roman" w:hAnsi="Times New Roman" w:cs="Times New Roman"/>
            <w:color w:val="000000" w:themeColor="text1"/>
            <w:sz w:val="26"/>
            <w:szCs w:val="26"/>
            <w:lang w:val="vi-VN"/>
          </w:rPr>
          <w:t>+ Danh sách thống kê</w:t>
        </w:r>
      </w:ins>
    </w:p>
    <w:p w:rsidR="00114C97" w:rsidRDefault="00114C97" w:rsidP="00114C97">
      <w:pPr>
        <w:pStyle w:val="ListParagraph"/>
        <w:numPr>
          <w:ilvl w:val="1"/>
          <w:numId w:val="9"/>
        </w:numPr>
        <w:spacing w:after="0" w:line="360" w:lineRule="auto"/>
        <w:rPr>
          <w:ins w:id="62" w:author="Weekend Nguyen" w:date="2017-09-11T12:18:00Z"/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Control:</w:t>
      </w:r>
    </w:p>
    <w:p w:rsidR="00DB6FEB" w:rsidRDefault="00DB6FEB">
      <w:pPr>
        <w:pStyle w:val="ListParagraph"/>
        <w:numPr>
          <w:ilvl w:val="2"/>
          <w:numId w:val="9"/>
        </w:numPr>
        <w:spacing w:after="0" w:line="360" w:lineRule="auto"/>
        <w:rPr>
          <w:ins w:id="63" w:author="Weekend Nguyen" w:date="2017-09-11T12:19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64" w:author="Weekend Nguyen" w:date="2017-09-11T12:1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65" w:author="Weekend Nguyen" w:date="2017-09-11T12:18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Quản lý đăng nhập:</w:t>
        </w:r>
      </w:ins>
    </w:p>
    <w:p w:rsidR="007128DD" w:rsidRPr="000564FE" w:rsidRDefault="00FE758A">
      <w:pPr>
        <w:pStyle w:val="NormalWeb"/>
        <w:shd w:val="clear" w:color="auto" w:fill="FFFFFF"/>
        <w:spacing w:before="180" w:beforeAutospacing="0" w:after="180" w:afterAutospacing="0" w:line="299" w:lineRule="atLeast"/>
        <w:ind w:left="1212"/>
        <w:rPr>
          <w:ins w:id="66" w:author="Weekend Nguyen" w:date="2017-09-11T12:19:00Z"/>
          <w:color w:val="000000" w:themeColor="text1"/>
          <w:sz w:val="26"/>
          <w:szCs w:val="26"/>
        </w:rPr>
        <w:pPrChange w:id="67" w:author="Weekend Nguyen" w:date="2017-09-11T12:20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proofErr w:type="spellStart"/>
      <w:ins w:id="68" w:author="Weekend Nguyen" w:date="2017-09-11T12:19:00Z">
        <w:r>
          <w:rPr>
            <w:color w:val="000000" w:themeColor="text1"/>
            <w:sz w:val="26"/>
            <w:szCs w:val="26"/>
          </w:rPr>
          <w:t>P</w:t>
        </w:r>
        <w:r w:rsidR="007128DD" w:rsidRPr="000564FE">
          <w:rPr>
            <w:color w:val="000000" w:themeColor="text1"/>
            <w:sz w:val="26"/>
            <w:szCs w:val="26"/>
          </w:rPr>
          <w:t>hương</w:t>
        </w:r>
        <w:proofErr w:type="spellEnd"/>
        <w:r w:rsidR="007128DD"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7128DD"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="007128DD" w:rsidRPr="000564FE">
          <w:rPr>
            <w:color w:val="000000" w:themeColor="text1"/>
            <w:sz w:val="26"/>
            <w:szCs w:val="26"/>
          </w:rPr>
          <w:t>:</w:t>
        </w:r>
      </w:ins>
    </w:p>
    <w:p w:rsidR="007128DD" w:rsidRPr="00F76FAF" w:rsidRDefault="007128DD">
      <w:pPr>
        <w:pStyle w:val="NormalWeb"/>
        <w:shd w:val="clear" w:color="auto" w:fill="FFFFFF"/>
        <w:spacing w:before="180" w:beforeAutospacing="0" w:after="180" w:afterAutospacing="0" w:line="299" w:lineRule="atLeast"/>
        <w:ind w:left="1212"/>
        <w:rPr>
          <w:ins w:id="69" w:author="Weekend Nguyen" w:date="2017-09-11T12:19:00Z"/>
          <w:color w:val="000000" w:themeColor="text1"/>
          <w:sz w:val="26"/>
          <w:szCs w:val="26"/>
        </w:rPr>
        <w:pPrChange w:id="70" w:author="Weekend Nguyen" w:date="2017-09-11T12:20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ins w:id="71" w:author="Weekend Nguyen" w:date="2017-09-11T12:20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</w:ins>
      <w:proofErr w:type="spellStart"/>
      <w:ins w:id="72" w:author="Weekend Nguyen" w:date="2017-09-11T12:19:00Z">
        <w:r w:rsidRPr="000564FE">
          <w:rPr>
            <w:color w:val="000000" w:themeColor="text1"/>
            <w:sz w:val="26"/>
            <w:szCs w:val="26"/>
          </w:rPr>
          <w:t>Tên</w:t>
        </w:r>
      </w:ins>
      <w:proofErr w:type="spellEnd"/>
      <w:ins w:id="73" w:author="Weekend Nguyen" w:date="2017-09-11T12:20:00Z">
        <w:r>
          <w:rPr>
            <w:color w:val="000000" w:themeColor="text1"/>
            <w:sz w:val="26"/>
            <w:szCs w:val="26"/>
            <w:lang w:val="vi-VN"/>
          </w:rPr>
          <w:t>:</w:t>
        </w:r>
      </w:ins>
      <w:ins w:id="74" w:author="Weekend Nguyen" w:date="2017-09-12T02:43:00Z">
        <w:r w:rsidR="00F76FAF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F76FAF">
          <w:rPr>
            <w:color w:val="000000" w:themeColor="text1"/>
            <w:sz w:val="26"/>
            <w:szCs w:val="26"/>
          </w:rPr>
          <w:t>checkTK</w:t>
        </w:r>
      </w:ins>
      <w:proofErr w:type="spellEnd"/>
    </w:p>
    <w:p w:rsidR="007128DD" w:rsidRPr="00F76FAF" w:rsidRDefault="007128DD">
      <w:pPr>
        <w:pStyle w:val="NormalWeb"/>
        <w:shd w:val="clear" w:color="auto" w:fill="FFFFFF"/>
        <w:spacing w:before="180" w:beforeAutospacing="0" w:after="180" w:afterAutospacing="0" w:line="299" w:lineRule="atLeast"/>
        <w:ind w:left="1212"/>
        <w:rPr>
          <w:ins w:id="75" w:author="Weekend Nguyen" w:date="2017-09-11T12:19:00Z"/>
          <w:color w:val="000000" w:themeColor="text1"/>
          <w:sz w:val="26"/>
          <w:szCs w:val="26"/>
        </w:rPr>
        <w:pPrChange w:id="76" w:author="Weekend Nguyen" w:date="2017-09-11T12:20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ins w:id="77" w:author="Weekend Nguyen" w:date="2017-09-11T12:20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</w:ins>
      <w:proofErr w:type="spellStart"/>
      <w:ins w:id="78" w:author="Weekend Nguyen" w:date="2017-09-11T12:19:00Z">
        <w:r w:rsidRPr="000564FE">
          <w:rPr>
            <w:color w:val="000000" w:themeColor="text1"/>
            <w:sz w:val="26"/>
            <w:szCs w:val="26"/>
          </w:rPr>
          <w:t>Mô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tả</w:t>
        </w:r>
      </w:ins>
      <w:proofErr w:type="spellEnd"/>
      <w:ins w:id="79" w:author="Weekend Nguyen" w:date="2017-09-11T12:20:00Z">
        <w:r>
          <w:rPr>
            <w:color w:val="000000" w:themeColor="text1"/>
            <w:sz w:val="26"/>
            <w:szCs w:val="26"/>
            <w:lang w:val="vi-VN"/>
          </w:rPr>
          <w:t>:</w:t>
        </w:r>
      </w:ins>
      <w:ins w:id="80" w:author="Weekend Nguyen" w:date="2017-09-12T02:43:00Z">
        <w:r w:rsidR="00F76FAF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F76FAF">
          <w:rPr>
            <w:color w:val="000000" w:themeColor="text1"/>
            <w:sz w:val="26"/>
            <w:szCs w:val="26"/>
          </w:rPr>
          <w:t>kiểm</w:t>
        </w:r>
        <w:proofErr w:type="spellEnd"/>
        <w:r w:rsidR="00F76FAF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F76FAF">
          <w:rPr>
            <w:color w:val="000000" w:themeColor="text1"/>
            <w:sz w:val="26"/>
            <w:szCs w:val="26"/>
          </w:rPr>
          <w:t>tra</w:t>
        </w:r>
        <w:proofErr w:type="spellEnd"/>
        <w:r w:rsidR="00F76FAF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F76FAF">
          <w:rPr>
            <w:color w:val="000000" w:themeColor="text1"/>
            <w:sz w:val="26"/>
            <w:szCs w:val="26"/>
          </w:rPr>
          <w:t>tài</w:t>
        </w:r>
        <w:proofErr w:type="spellEnd"/>
        <w:r w:rsidR="00F76FAF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F76FAF">
          <w:rPr>
            <w:color w:val="000000" w:themeColor="text1"/>
            <w:sz w:val="26"/>
            <w:szCs w:val="26"/>
          </w:rPr>
          <w:t>khoản</w:t>
        </w:r>
        <w:proofErr w:type="spellEnd"/>
        <w:r w:rsidR="00F76FAF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F76FAF">
          <w:rPr>
            <w:color w:val="000000" w:themeColor="text1"/>
            <w:sz w:val="26"/>
            <w:szCs w:val="26"/>
          </w:rPr>
          <w:t>đăng</w:t>
        </w:r>
        <w:proofErr w:type="spellEnd"/>
        <w:r w:rsidR="00F76FAF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F76FAF">
          <w:rPr>
            <w:color w:val="000000" w:themeColor="text1"/>
            <w:sz w:val="26"/>
            <w:szCs w:val="26"/>
          </w:rPr>
          <w:t>nhập</w:t>
        </w:r>
      </w:ins>
      <w:proofErr w:type="spellEnd"/>
    </w:p>
    <w:p w:rsidR="007128DD" w:rsidRPr="000564FE" w:rsidRDefault="007128DD">
      <w:pPr>
        <w:pStyle w:val="NormalWeb"/>
        <w:shd w:val="clear" w:color="auto" w:fill="FFFFFF"/>
        <w:spacing w:before="180" w:beforeAutospacing="0" w:after="180" w:afterAutospacing="0" w:line="299" w:lineRule="atLeast"/>
        <w:ind w:left="1212"/>
        <w:rPr>
          <w:ins w:id="81" w:author="Weekend Nguyen" w:date="2017-09-11T12:19:00Z"/>
          <w:color w:val="000000" w:themeColor="text1"/>
          <w:sz w:val="26"/>
          <w:szCs w:val="26"/>
        </w:rPr>
        <w:pPrChange w:id="82" w:author="Weekend Nguyen" w:date="2017-09-11T12:20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ins w:id="83" w:author="Weekend Nguyen" w:date="2017-09-11T12:20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</w:ins>
      <w:proofErr w:type="spellStart"/>
      <w:ins w:id="84" w:author="Weekend Nguyen" w:date="2017-09-11T12:19:00Z">
        <w:r w:rsidRPr="000564FE">
          <w:rPr>
            <w:color w:val="000000" w:themeColor="text1"/>
            <w:sz w:val="26"/>
            <w:szCs w:val="26"/>
          </w:rPr>
          <w:t>Tham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số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vào</w:t>
        </w:r>
        <w:proofErr w:type="spellEnd"/>
        <w:r w:rsidR="00F76FAF">
          <w:rPr>
            <w:color w:val="000000" w:themeColor="text1"/>
            <w:sz w:val="26"/>
            <w:szCs w:val="26"/>
          </w:rPr>
          <w:t xml:space="preserve">: </w:t>
        </w:r>
        <w:proofErr w:type="spellStart"/>
        <w:r w:rsidR="00841745">
          <w:rPr>
            <w:color w:val="000000" w:themeColor="text1"/>
            <w:sz w:val="26"/>
            <w:szCs w:val="26"/>
          </w:rPr>
          <w:t>tenTK</w:t>
        </w:r>
      </w:ins>
      <w:proofErr w:type="spellEnd"/>
      <w:ins w:id="85" w:author="Weekend Nguyen" w:date="2017-09-12T02:45:00Z">
        <w:r w:rsidR="00F76FAF">
          <w:rPr>
            <w:color w:val="000000" w:themeColor="text1"/>
            <w:sz w:val="26"/>
            <w:szCs w:val="26"/>
          </w:rPr>
          <w:t xml:space="preserve">– </w:t>
        </w:r>
        <w:proofErr w:type="spellStart"/>
        <w:r w:rsidR="00F76FAF">
          <w:rPr>
            <w:color w:val="000000" w:themeColor="text1"/>
            <w:sz w:val="26"/>
            <w:szCs w:val="26"/>
          </w:rPr>
          <w:t>kiểu</w:t>
        </w:r>
        <w:proofErr w:type="spellEnd"/>
        <w:r w:rsidR="00841745">
          <w:rPr>
            <w:color w:val="000000" w:themeColor="text1"/>
            <w:sz w:val="26"/>
            <w:szCs w:val="26"/>
          </w:rPr>
          <w:t xml:space="preserve"> string, </w:t>
        </w:r>
        <w:proofErr w:type="spellStart"/>
        <w:r w:rsidR="00841745">
          <w:rPr>
            <w:color w:val="000000" w:themeColor="text1"/>
            <w:sz w:val="26"/>
            <w:szCs w:val="26"/>
          </w:rPr>
          <w:t>ma</w:t>
        </w:r>
      </w:ins>
      <w:ins w:id="86" w:author="Weekend Nguyen" w:date="2017-09-12T02:46:00Z">
        <w:r w:rsidR="00841745">
          <w:rPr>
            <w:color w:val="000000" w:themeColor="text1"/>
            <w:sz w:val="26"/>
            <w:szCs w:val="26"/>
          </w:rPr>
          <w:t>tKhau</w:t>
        </w:r>
        <w:proofErr w:type="spellEnd"/>
        <w:r w:rsidR="00841745">
          <w:rPr>
            <w:color w:val="000000" w:themeColor="text1"/>
            <w:sz w:val="26"/>
            <w:szCs w:val="26"/>
          </w:rPr>
          <w:t xml:space="preserve"> – </w:t>
        </w:r>
        <w:proofErr w:type="spellStart"/>
        <w:r w:rsidR="00841745">
          <w:rPr>
            <w:color w:val="000000" w:themeColor="text1"/>
            <w:sz w:val="26"/>
            <w:szCs w:val="26"/>
          </w:rPr>
          <w:t>kiểu</w:t>
        </w:r>
        <w:proofErr w:type="spellEnd"/>
        <w:r w:rsidR="00841745">
          <w:rPr>
            <w:color w:val="000000" w:themeColor="text1"/>
            <w:sz w:val="26"/>
            <w:szCs w:val="26"/>
          </w:rPr>
          <w:t xml:space="preserve"> string</w:t>
        </w:r>
      </w:ins>
      <w:ins w:id="87" w:author="Weekend Nguyen" w:date="2017-09-12T02:45:00Z">
        <w:r w:rsidR="00F76FAF">
          <w:rPr>
            <w:color w:val="000000" w:themeColor="text1"/>
            <w:sz w:val="26"/>
            <w:szCs w:val="26"/>
          </w:rPr>
          <w:t xml:space="preserve"> </w:t>
        </w:r>
      </w:ins>
    </w:p>
    <w:p w:rsidR="007128DD" w:rsidRPr="007128DD" w:rsidRDefault="007128DD">
      <w:pPr>
        <w:spacing w:after="0" w:line="360" w:lineRule="auto"/>
        <w:ind w:left="1212"/>
        <w:rPr>
          <w:ins w:id="88" w:author="Weekend Nguyen" w:date="2017-09-11T12:18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  <w:rPrChange w:id="89" w:author="Weekend Nguyen" w:date="2017-09-11T12:19:00Z">
            <w:rPr>
              <w:ins w:id="90" w:author="Weekend Nguyen" w:date="2017-09-11T12:18:00Z"/>
              <w:rFonts w:ascii="Times New Roman" w:hAnsi="Times New Roman" w:cs="Times New Roman"/>
              <w:b/>
              <w:lang w:val="vi-VN"/>
            </w:rPr>
          </w:rPrChange>
        </w:rPr>
        <w:pPrChange w:id="91" w:author="Weekend Nguyen" w:date="2017-09-11T12:20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92" w:author="Weekend Nguyen" w:date="2017-09-11T12:20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</w:ins>
      <w:proofErr w:type="spellStart"/>
      <w:ins w:id="93" w:author="Weekend Nguyen" w:date="2017-09-11T12:19:00Z">
        <w:r w:rsidRPr="007128DD">
          <w:rPr>
            <w:color w:val="000000" w:themeColor="text1"/>
            <w:sz w:val="26"/>
            <w:szCs w:val="26"/>
            <w:rPrChange w:id="94" w:author="Weekend Nguyen" w:date="2017-09-11T12:19:00Z">
              <w:rPr/>
            </w:rPrChange>
          </w:rPr>
          <w:t>Kết</w:t>
        </w:r>
        <w:proofErr w:type="spellEnd"/>
        <w:r w:rsidRPr="007128DD">
          <w:rPr>
            <w:color w:val="000000" w:themeColor="text1"/>
            <w:sz w:val="26"/>
            <w:szCs w:val="26"/>
            <w:rPrChange w:id="95" w:author="Weekend Nguyen" w:date="2017-09-11T12:19:00Z">
              <w:rPr/>
            </w:rPrChange>
          </w:rPr>
          <w:t xml:space="preserve"> </w:t>
        </w:r>
        <w:proofErr w:type="spellStart"/>
        <w:r w:rsidRPr="007128DD">
          <w:rPr>
            <w:color w:val="000000" w:themeColor="text1"/>
            <w:sz w:val="26"/>
            <w:szCs w:val="26"/>
            <w:rPrChange w:id="96" w:author="Weekend Nguyen" w:date="2017-09-11T12:19:00Z">
              <w:rPr/>
            </w:rPrChange>
          </w:rPr>
          <w:t>quả</w:t>
        </w:r>
        <w:proofErr w:type="spellEnd"/>
        <w:r w:rsidRPr="007128DD">
          <w:rPr>
            <w:color w:val="000000" w:themeColor="text1"/>
            <w:sz w:val="26"/>
            <w:szCs w:val="26"/>
            <w:rPrChange w:id="97" w:author="Weekend Nguyen" w:date="2017-09-11T12:19:00Z">
              <w:rPr/>
            </w:rPrChange>
          </w:rPr>
          <w:t xml:space="preserve"> </w:t>
        </w:r>
        <w:proofErr w:type="spellStart"/>
        <w:r w:rsidRPr="007128DD">
          <w:rPr>
            <w:color w:val="000000" w:themeColor="text1"/>
            <w:sz w:val="26"/>
            <w:szCs w:val="26"/>
            <w:rPrChange w:id="98" w:author="Weekend Nguyen" w:date="2017-09-11T12:19:00Z">
              <w:rPr/>
            </w:rPrChange>
          </w:rPr>
          <w:t>đầu</w:t>
        </w:r>
        <w:proofErr w:type="spellEnd"/>
        <w:r w:rsidRPr="007128DD">
          <w:rPr>
            <w:color w:val="000000" w:themeColor="text1"/>
            <w:sz w:val="26"/>
            <w:szCs w:val="26"/>
            <w:rPrChange w:id="99" w:author="Weekend Nguyen" w:date="2017-09-11T12:19:00Z">
              <w:rPr/>
            </w:rPrChange>
          </w:rPr>
          <w:t xml:space="preserve"> </w:t>
        </w:r>
        <w:proofErr w:type="spellStart"/>
        <w:r w:rsidRPr="007128DD">
          <w:rPr>
            <w:color w:val="000000" w:themeColor="text1"/>
            <w:sz w:val="26"/>
            <w:szCs w:val="26"/>
            <w:rPrChange w:id="100" w:author="Weekend Nguyen" w:date="2017-09-11T12:19:00Z">
              <w:rPr/>
            </w:rPrChange>
          </w:rPr>
          <w:t>ra</w:t>
        </w:r>
        <w:proofErr w:type="spellEnd"/>
        <w:r w:rsidRPr="007128DD">
          <w:rPr>
            <w:color w:val="000000" w:themeColor="text1"/>
            <w:sz w:val="26"/>
            <w:szCs w:val="26"/>
            <w:rPrChange w:id="101" w:author="Weekend Nguyen" w:date="2017-09-11T12:19:00Z">
              <w:rPr/>
            </w:rPrChange>
          </w:rPr>
          <w:t xml:space="preserve">: </w:t>
        </w:r>
      </w:ins>
      <w:ins w:id="102" w:author="Weekend Nguyen" w:date="2017-09-12T02:44:00Z">
        <w:r w:rsidR="00F76FAF">
          <w:rPr>
            <w:color w:val="000000" w:themeColor="text1"/>
            <w:sz w:val="26"/>
            <w:szCs w:val="26"/>
          </w:rPr>
          <w:t xml:space="preserve">True </w:t>
        </w:r>
        <w:proofErr w:type="spellStart"/>
        <w:r w:rsidR="00F76FAF">
          <w:rPr>
            <w:color w:val="000000" w:themeColor="text1"/>
            <w:sz w:val="26"/>
            <w:szCs w:val="26"/>
          </w:rPr>
          <w:t>hoặc</w:t>
        </w:r>
        <w:proofErr w:type="spellEnd"/>
        <w:r w:rsidR="00F76FAF">
          <w:rPr>
            <w:color w:val="000000" w:themeColor="text1"/>
            <w:sz w:val="26"/>
            <w:szCs w:val="26"/>
          </w:rPr>
          <w:t xml:space="preserve"> False, </w:t>
        </w:r>
        <w:proofErr w:type="spellStart"/>
        <w:r w:rsidR="00F76FAF">
          <w:rPr>
            <w:color w:val="000000" w:themeColor="text1"/>
            <w:sz w:val="26"/>
            <w:szCs w:val="26"/>
          </w:rPr>
          <w:t>kiểu</w:t>
        </w:r>
        <w:proofErr w:type="spellEnd"/>
        <w:r w:rsidR="00F76FAF">
          <w:rPr>
            <w:color w:val="000000" w:themeColor="text1"/>
            <w:sz w:val="26"/>
            <w:szCs w:val="26"/>
          </w:rPr>
          <w:t xml:space="preserve"> bool</w:t>
        </w:r>
      </w:ins>
    </w:p>
    <w:p w:rsidR="00DB6FEB" w:rsidRDefault="00DB6FEB">
      <w:pPr>
        <w:pStyle w:val="ListParagraph"/>
        <w:numPr>
          <w:ilvl w:val="2"/>
          <w:numId w:val="9"/>
        </w:numPr>
        <w:spacing w:after="0" w:line="360" w:lineRule="auto"/>
        <w:rPr>
          <w:ins w:id="103" w:author="Weekend Nguyen" w:date="2017-09-12T02:46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104" w:author="Weekend Nguyen" w:date="2017-09-11T12:1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05" w:author="Weekend Nguyen" w:date="2017-09-11T12:18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Quản lý tài khoản:</w:t>
        </w:r>
      </w:ins>
    </w:p>
    <w:p w:rsidR="000A4C2A" w:rsidRDefault="000A4C2A">
      <w:pPr>
        <w:pStyle w:val="ListParagraph"/>
        <w:spacing w:after="0" w:line="360" w:lineRule="auto"/>
        <w:ind w:left="1212"/>
        <w:rPr>
          <w:ins w:id="106" w:author="Weekend Nguyen" w:date="2017-09-12T02:46:00Z"/>
          <w:rFonts w:ascii="Times New Roman" w:hAnsi="Times New Roman" w:cs="Times New Roman"/>
          <w:color w:val="000000" w:themeColor="text1"/>
          <w:sz w:val="26"/>
          <w:szCs w:val="26"/>
        </w:rPr>
        <w:pPrChange w:id="107" w:author="Weekend Nguyen" w:date="2017-09-12T02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proofErr w:type="spellStart"/>
      <w:ins w:id="108" w:author="Weekend Nguyen" w:date="2017-09-12T02:46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Phương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thức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:</w:t>
        </w:r>
      </w:ins>
    </w:p>
    <w:p w:rsidR="000A4C2A" w:rsidRDefault="000A4C2A">
      <w:pPr>
        <w:pStyle w:val="ListParagraph"/>
        <w:spacing w:after="0" w:line="360" w:lineRule="auto"/>
        <w:ind w:left="1212" w:firstLine="228"/>
        <w:rPr>
          <w:ins w:id="109" w:author="Weekend Nguyen" w:date="2017-09-12T02:46:00Z"/>
          <w:rFonts w:ascii="Times New Roman" w:hAnsi="Times New Roman" w:cs="Times New Roman"/>
          <w:color w:val="000000" w:themeColor="text1"/>
          <w:sz w:val="26"/>
          <w:szCs w:val="26"/>
        </w:rPr>
        <w:pPrChange w:id="110" w:author="Weekend Nguyen" w:date="2017-09-12T02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11" w:author="Weekend Nguyen" w:date="2017-09-12T02:46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themTK</w:t>
        </w:r>
        <w:proofErr w:type="spellEnd"/>
      </w:ins>
    </w:p>
    <w:p w:rsidR="000A4C2A" w:rsidRDefault="000A4C2A">
      <w:pPr>
        <w:pStyle w:val="ListParagraph"/>
        <w:spacing w:after="0" w:line="360" w:lineRule="auto"/>
        <w:ind w:left="1212"/>
        <w:rPr>
          <w:ins w:id="112" w:author="Weekend Nguyen" w:date="2017-09-12T02:47:00Z"/>
          <w:rFonts w:ascii="Times New Roman" w:hAnsi="Times New Roman" w:cs="Times New Roman"/>
          <w:color w:val="000000" w:themeColor="text1"/>
          <w:sz w:val="26"/>
          <w:szCs w:val="26"/>
        </w:rPr>
        <w:pPrChange w:id="113" w:author="Weekend Nguyen" w:date="2017-09-12T02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14" w:author="Weekend Nguyen" w:date="2017-09-12T02:46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115" w:author="Weekend Nguyen" w:date="2017-09-12T02:47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thêm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tài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khoản</w:t>
        </w:r>
        <w:proofErr w:type="spellEnd"/>
      </w:ins>
    </w:p>
    <w:p w:rsidR="000A4C2A" w:rsidRDefault="000A4C2A">
      <w:pPr>
        <w:pStyle w:val="ListParagraph"/>
        <w:spacing w:after="0" w:line="360" w:lineRule="auto"/>
        <w:ind w:left="1212"/>
        <w:rPr>
          <w:ins w:id="116" w:author="Weekend Nguyen" w:date="2017-09-12T02:48:00Z"/>
          <w:color w:val="000000" w:themeColor="text1"/>
          <w:sz w:val="26"/>
          <w:szCs w:val="26"/>
        </w:rPr>
        <w:pPrChange w:id="117" w:author="Weekend Nguyen" w:date="2017-09-12T02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18" w:author="Weekend Nguyen" w:date="2017-09-12T02:47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lastRenderedPageBreak/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tenTK</w:t>
        </w:r>
        <w:proofErr w:type="spellEnd"/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string, </w:t>
        </w:r>
        <w:proofErr w:type="spellStart"/>
        <w:r>
          <w:rPr>
            <w:color w:val="000000" w:themeColor="text1"/>
            <w:sz w:val="26"/>
            <w:szCs w:val="26"/>
          </w:rPr>
          <w:t>matKhau</w:t>
        </w:r>
        <w:proofErr w:type="spellEnd"/>
        <w:r>
          <w:rPr>
            <w:color w:val="000000" w:themeColor="text1"/>
            <w:sz w:val="26"/>
            <w:szCs w:val="26"/>
          </w:rPr>
          <w:t xml:space="preserve"> 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0A4C2A" w:rsidRDefault="000A4C2A">
      <w:pPr>
        <w:pStyle w:val="ListParagraph"/>
        <w:spacing w:after="0" w:line="360" w:lineRule="auto"/>
        <w:ind w:left="1212"/>
        <w:rPr>
          <w:ins w:id="119" w:author="Weekend Nguyen" w:date="2017-09-12T02:48:00Z"/>
          <w:color w:val="000000" w:themeColor="text1"/>
          <w:sz w:val="26"/>
          <w:szCs w:val="26"/>
        </w:rPr>
        <w:pPrChange w:id="120" w:author="Weekend Nguyen" w:date="2017-09-12T02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21" w:author="Weekend Nguyen" w:date="2017-09-12T02:48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0A4C2A" w:rsidRDefault="000A4C2A">
      <w:pPr>
        <w:pStyle w:val="ListParagraph"/>
        <w:spacing w:after="0" w:line="360" w:lineRule="auto"/>
        <w:ind w:left="1212"/>
        <w:rPr>
          <w:ins w:id="122" w:author="Weekend Nguyen" w:date="2017-09-12T02:48:00Z"/>
          <w:color w:val="000000" w:themeColor="text1"/>
          <w:sz w:val="26"/>
          <w:szCs w:val="26"/>
        </w:rPr>
        <w:pPrChange w:id="123" w:author="Weekend Nguyen" w:date="2017-09-12T02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A4C2A" w:rsidRDefault="000A4C2A" w:rsidP="000A4C2A">
      <w:pPr>
        <w:pStyle w:val="ListParagraph"/>
        <w:spacing w:after="0" w:line="360" w:lineRule="auto"/>
        <w:ind w:left="1212" w:firstLine="228"/>
        <w:rPr>
          <w:ins w:id="124" w:author="Weekend Nguyen" w:date="2017-09-12T02:48:00Z"/>
          <w:rFonts w:ascii="Times New Roman" w:hAnsi="Times New Roman" w:cs="Times New Roman"/>
          <w:color w:val="000000" w:themeColor="text1"/>
          <w:sz w:val="26"/>
          <w:szCs w:val="26"/>
        </w:rPr>
      </w:pPr>
      <w:ins w:id="125" w:author="Weekend Nguyen" w:date="2017-09-12T02:48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xoaTK</w:t>
        </w:r>
        <w:proofErr w:type="spellEnd"/>
      </w:ins>
    </w:p>
    <w:p w:rsidR="000A4C2A" w:rsidRDefault="000A4C2A" w:rsidP="000A4C2A">
      <w:pPr>
        <w:pStyle w:val="ListParagraph"/>
        <w:spacing w:after="0" w:line="360" w:lineRule="auto"/>
        <w:ind w:left="1212"/>
        <w:rPr>
          <w:ins w:id="126" w:author="Weekend Nguyen" w:date="2017-09-12T02:48:00Z"/>
          <w:rFonts w:ascii="Times New Roman" w:hAnsi="Times New Roman" w:cs="Times New Roman"/>
          <w:color w:val="000000" w:themeColor="text1"/>
          <w:sz w:val="26"/>
          <w:szCs w:val="26"/>
        </w:rPr>
      </w:pPr>
      <w:ins w:id="127" w:author="Weekend Nguyen" w:date="2017-09-12T02:48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Xóa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tài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khoản</w:t>
        </w:r>
        <w:proofErr w:type="spellEnd"/>
      </w:ins>
    </w:p>
    <w:p w:rsidR="000A4C2A" w:rsidRDefault="000A4C2A" w:rsidP="000A4C2A">
      <w:pPr>
        <w:pStyle w:val="ListParagraph"/>
        <w:spacing w:after="0" w:line="360" w:lineRule="auto"/>
        <w:ind w:left="1212"/>
        <w:rPr>
          <w:ins w:id="128" w:author="Weekend Nguyen" w:date="2017-09-12T02:48:00Z"/>
          <w:color w:val="000000" w:themeColor="text1"/>
          <w:sz w:val="26"/>
          <w:szCs w:val="26"/>
        </w:rPr>
      </w:pPr>
      <w:ins w:id="129" w:author="Weekend Nguyen" w:date="2017-09-12T02:48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tenTK</w:t>
        </w:r>
        <w:proofErr w:type="spellEnd"/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0A4C2A" w:rsidRDefault="000A4C2A">
      <w:pPr>
        <w:pStyle w:val="ListParagraph"/>
        <w:spacing w:after="0" w:line="360" w:lineRule="auto"/>
        <w:ind w:left="1212"/>
        <w:rPr>
          <w:ins w:id="130" w:author="Weekend Nguyen" w:date="2017-09-12T02:49:00Z"/>
          <w:color w:val="000000" w:themeColor="text1"/>
          <w:sz w:val="26"/>
          <w:szCs w:val="26"/>
        </w:rPr>
        <w:pPrChange w:id="131" w:author="Weekend Nguyen" w:date="2017-09-12T02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32" w:author="Weekend Nguyen" w:date="2017-09-12T02:48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623FED" w:rsidRDefault="00623FED">
      <w:pPr>
        <w:pStyle w:val="ListParagraph"/>
        <w:spacing w:after="0" w:line="360" w:lineRule="auto"/>
        <w:ind w:left="1212"/>
        <w:rPr>
          <w:ins w:id="133" w:author="Weekend Nguyen" w:date="2017-09-12T02:49:00Z"/>
          <w:color w:val="000000" w:themeColor="text1"/>
          <w:sz w:val="26"/>
          <w:szCs w:val="26"/>
        </w:rPr>
        <w:pPrChange w:id="134" w:author="Weekend Nguyen" w:date="2017-09-12T02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623FED" w:rsidRDefault="00623FED" w:rsidP="00623FED">
      <w:pPr>
        <w:pStyle w:val="ListParagraph"/>
        <w:spacing w:after="0" w:line="360" w:lineRule="auto"/>
        <w:ind w:left="1212" w:firstLine="228"/>
        <w:rPr>
          <w:ins w:id="135" w:author="Weekend Nguyen" w:date="2017-09-12T02:49:00Z"/>
          <w:rFonts w:ascii="Times New Roman" w:hAnsi="Times New Roman" w:cs="Times New Roman"/>
          <w:color w:val="000000" w:themeColor="text1"/>
          <w:sz w:val="26"/>
          <w:szCs w:val="26"/>
        </w:rPr>
      </w:pPr>
      <w:ins w:id="136" w:author="Weekend Nguyen" w:date="2017-09-12T02:4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capNhatTK</w:t>
        </w:r>
        <w:proofErr w:type="spellEnd"/>
      </w:ins>
    </w:p>
    <w:p w:rsidR="00623FED" w:rsidRDefault="00623FED" w:rsidP="00623FED">
      <w:pPr>
        <w:pStyle w:val="ListParagraph"/>
        <w:spacing w:after="0" w:line="360" w:lineRule="auto"/>
        <w:ind w:left="1212"/>
        <w:rPr>
          <w:ins w:id="137" w:author="Weekend Nguyen" w:date="2017-09-12T02:49:00Z"/>
          <w:rFonts w:ascii="Times New Roman" w:hAnsi="Times New Roman" w:cs="Times New Roman"/>
          <w:color w:val="000000" w:themeColor="text1"/>
          <w:sz w:val="26"/>
          <w:szCs w:val="26"/>
        </w:rPr>
      </w:pPr>
      <w:ins w:id="138" w:author="Weekend Nguyen" w:date="2017-09-12T02:4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Cập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nhật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tài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khoản</w:t>
        </w:r>
        <w:proofErr w:type="spellEnd"/>
      </w:ins>
    </w:p>
    <w:p w:rsidR="00623FED" w:rsidRDefault="00623FED" w:rsidP="00623FED">
      <w:pPr>
        <w:pStyle w:val="ListParagraph"/>
        <w:spacing w:after="0" w:line="360" w:lineRule="auto"/>
        <w:ind w:left="1212"/>
        <w:rPr>
          <w:ins w:id="139" w:author="Weekend Nguyen" w:date="2017-09-12T02:49:00Z"/>
          <w:color w:val="000000" w:themeColor="text1"/>
          <w:sz w:val="26"/>
          <w:szCs w:val="26"/>
        </w:rPr>
      </w:pPr>
      <w:ins w:id="140" w:author="Weekend Nguyen" w:date="2017-09-12T02:4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tenTK</w:t>
        </w:r>
        <w:proofErr w:type="spellEnd"/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623FED" w:rsidRPr="00623FED" w:rsidRDefault="00623FED">
      <w:pPr>
        <w:pStyle w:val="ListParagraph"/>
        <w:spacing w:after="0" w:line="360" w:lineRule="auto"/>
        <w:ind w:left="1212"/>
        <w:rPr>
          <w:ins w:id="141" w:author="Weekend Nguyen" w:date="2017-09-11T12:18:00Z"/>
          <w:rFonts w:ascii="Times New Roman" w:hAnsi="Times New Roman" w:cs="Times New Roman"/>
          <w:color w:val="000000" w:themeColor="text1"/>
          <w:sz w:val="26"/>
          <w:szCs w:val="26"/>
          <w:rPrChange w:id="142" w:author="Weekend Nguyen" w:date="2017-09-12T02:49:00Z">
            <w:rPr>
              <w:ins w:id="143" w:author="Weekend Nguyen" w:date="2017-09-11T12:18:00Z"/>
              <w:rFonts w:ascii="Times New Roman" w:hAnsi="Times New Roman" w:cs="Times New Roman"/>
              <w:b/>
              <w:color w:val="000000" w:themeColor="text1"/>
              <w:sz w:val="26"/>
              <w:szCs w:val="26"/>
              <w:lang w:val="vi-VN"/>
            </w:rPr>
          </w:rPrChange>
        </w:rPr>
        <w:pPrChange w:id="144" w:author="Weekend Nguyen" w:date="2017-09-12T02:49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45" w:author="Weekend Nguyen" w:date="2017-09-12T02:4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DB6FEB" w:rsidRDefault="00DB6FEB">
      <w:pPr>
        <w:pStyle w:val="ListParagraph"/>
        <w:numPr>
          <w:ilvl w:val="2"/>
          <w:numId w:val="9"/>
        </w:numPr>
        <w:spacing w:after="0" w:line="360" w:lineRule="auto"/>
        <w:rPr>
          <w:ins w:id="146" w:author="Weekend Nguyen" w:date="2017-09-12T02:5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147" w:author="Weekend Nguyen" w:date="2017-09-11T12:1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48" w:author="Weekend Nguyen" w:date="2017-09-11T12:18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Quản lý thuốc</w:t>
        </w:r>
      </w:ins>
      <w:ins w:id="149" w:author="Weekend Nguyen" w:date="2017-09-11T12:19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:</w:t>
        </w:r>
      </w:ins>
    </w:p>
    <w:p w:rsidR="000F13CF" w:rsidRDefault="000F13CF" w:rsidP="000F13CF">
      <w:pPr>
        <w:pStyle w:val="ListParagraph"/>
        <w:spacing w:after="0" w:line="360" w:lineRule="auto"/>
        <w:ind w:left="1212"/>
        <w:rPr>
          <w:ins w:id="150" w:author="Weekend Nguyen" w:date="2017-09-12T02:53:00Z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ins w:id="151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Phương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thức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:</w:t>
        </w:r>
      </w:ins>
    </w:p>
    <w:p w:rsidR="000F13CF" w:rsidRDefault="000F13CF" w:rsidP="000F13CF">
      <w:pPr>
        <w:pStyle w:val="ListParagraph"/>
        <w:spacing w:after="0" w:line="360" w:lineRule="auto"/>
        <w:ind w:left="1212" w:firstLine="228"/>
        <w:rPr>
          <w:ins w:id="152" w:author="Weekend Nguyen" w:date="2017-09-12T02:53:00Z"/>
          <w:rFonts w:ascii="Times New Roman" w:hAnsi="Times New Roman" w:cs="Times New Roman"/>
          <w:color w:val="000000" w:themeColor="text1"/>
          <w:sz w:val="26"/>
          <w:szCs w:val="26"/>
        </w:rPr>
      </w:pPr>
      <w:ins w:id="153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themThuoc</w:t>
        </w:r>
        <w:proofErr w:type="spellEnd"/>
      </w:ins>
    </w:p>
    <w:p w:rsidR="000F13CF" w:rsidRDefault="000F13CF" w:rsidP="000F13CF">
      <w:pPr>
        <w:pStyle w:val="ListParagraph"/>
        <w:spacing w:after="0" w:line="360" w:lineRule="auto"/>
        <w:ind w:left="1212"/>
        <w:rPr>
          <w:ins w:id="154" w:author="Weekend Nguyen" w:date="2017-09-12T02:53:00Z"/>
          <w:rFonts w:ascii="Times New Roman" w:hAnsi="Times New Roman" w:cs="Times New Roman"/>
          <w:color w:val="000000" w:themeColor="text1"/>
          <w:sz w:val="26"/>
          <w:szCs w:val="26"/>
        </w:rPr>
      </w:pPr>
      <w:ins w:id="155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thêm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mới</w:t>
        </w:r>
        <w:proofErr w:type="spellEnd"/>
      </w:ins>
    </w:p>
    <w:p w:rsidR="000F13CF" w:rsidRDefault="000F13CF" w:rsidP="000F13CF">
      <w:pPr>
        <w:pStyle w:val="ListParagraph"/>
        <w:spacing w:after="0" w:line="360" w:lineRule="auto"/>
        <w:ind w:left="1212"/>
        <w:rPr>
          <w:ins w:id="156" w:author="Weekend Nguyen" w:date="2017-09-12T02:53:00Z"/>
          <w:color w:val="000000" w:themeColor="text1"/>
          <w:sz w:val="26"/>
          <w:szCs w:val="26"/>
        </w:rPr>
      </w:pPr>
      <w:ins w:id="157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158" w:author="Weekend Nguyen" w:date="2017-09-12T02:55:00Z">
        <w:r w:rsidR="008D6ED8">
          <w:rPr>
            <w:rFonts w:ascii="Times New Roman" w:hAnsi="Times New Roman" w:cs="Times New Roman"/>
            <w:color w:val="000000" w:themeColor="text1"/>
            <w:sz w:val="26"/>
            <w:szCs w:val="26"/>
          </w:rPr>
          <w:t>maThuoc</w:t>
        </w:r>
        <w:proofErr w:type="spellEnd"/>
        <w:r w:rsidR="008D6ED8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– </w:t>
        </w:r>
        <w:proofErr w:type="spellStart"/>
        <w:r w:rsidR="008D6ED8">
          <w:rPr>
            <w:rFonts w:ascii="Times New Roman" w:hAnsi="Times New Roman" w:cs="Times New Roman"/>
            <w:color w:val="000000" w:themeColor="text1"/>
            <w:sz w:val="26"/>
            <w:szCs w:val="26"/>
          </w:rPr>
          <w:t>kiểu</w:t>
        </w:r>
        <w:proofErr w:type="spellEnd"/>
        <w:r w:rsidR="008D6ED8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string, </w:t>
        </w:r>
      </w:ins>
      <w:proofErr w:type="spellStart"/>
      <w:ins w:id="159" w:author="Weekend Nguyen" w:date="2017-09-12T02:53:00Z">
        <w:r>
          <w:rPr>
            <w:color w:val="000000" w:themeColor="text1"/>
            <w:sz w:val="26"/>
            <w:szCs w:val="26"/>
          </w:rPr>
          <w:t>tenThuoc</w:t>
        </w:r>
        <w:proofErr w:type="spellEnd"/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string,</w:t>
        </w:r>
      </w:ins>
      <w:ins w:id="160" w:author="Weekend Nguyen" w:date="2017-09-12T02:55:00Z">
        <w:r w:rsidR="008D6ED8">
          <w:rPr>
            <w:color w:val="000000" w:themeColor="text1"/>
            <w:sz w:val="26"/>
            <w:szCs w:val="26"/>
          </w:rPr>
          <w:t xml:space="preserve"> </w:t>
        </w:r>
      </w:ins>
      <w:proofErr w:type="spellStart"/>
      <w:ins w:id="161" w:author="Weekend Nguyen" w:date="2017-09-12T02:56:00Z">
        <w:r w:rsidR="00A03839">
          <w:rPr>
            <w:color w:val="000000" w:themeColor="text1"/>
            <w:sz w:val="26"/>
            <w:szCs w:val="26"/>
          </w:rPr>
          <w:t>soLuong</w:t>
        </w:r>
        <w:proofErr w:type="spellEnd"/>
        <w:r w:rsidR="00A03839">
          <w:rPr>
            <w:color w:val="000000" w:themeColor="text1"/>
            <w:sz w:val="26"/>
            <w:szCs w:val="26"/>
          </w:rPr>
          <w:t xml:space="preserve"> – </w:t>
        </w:r>
        <w:proofErr w:type="spellStart"/>
        <w:r w:rsidR="00A03839">
          <w:rPr>
            <w:color w:val="000000" w:themeColor="text1"/>
            <w:sz w:val="26"/>
            <w:szCs w:val="26"/>
          </w:rPr>
          <w:t>kiểu</w:t>
        </w:r>
        <w:proofErr w:type="spellEnd"/>
        <w:r w:rsidR="00A03839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A03839">
          <w:rPr>
            <w:color w:val="000000" w:themeColor="text1"/>
            <w:sz w:val="26"/>
            <w:szCs w:val="26"/>
          </w:rPr>
          <w:t>int</w:t>
        </w:r>
        <w:proofErr w:type="spellEnd"/>
        <w:r w:rsidR="00A03839">
          <w:rPr>
            <w:color w:val="000000" w:themeColor="text1"/>
            <w:sz w:val="26"/>
            <w:szCs w:val="26"/>
          </w:rPr>
          <w:t xml:space="preserve">, </w:t>
        </w:r>
        <w:proofErr w:type="spellStart"/>
        <w:r w:rsidR="00A03839">
          <w:rPr>
            <w:color w:val="000000" w:themeColor="text1"/>
            <w:sz w:val="26"/>
            <w:szCs w:val="26"/>
          </w:rPr>
          <w:t>ngayNhap</w:t>
        </w:r>
        <w:proofErr w:type="spellEnd"/>
        <w:r w:rsidR="00A03839">
          <w:rPr>
            <w:color w:val="000000" w:themeColor="text1"/>
            <w:sz w:val="26"/>
            <w:szCs w:val="26"/>
          </w:rPr>
          <w:t xml:space="preserve"> – </w:t>
        </w:r>
        <w:proofErr w:type="spellStart"/>
        <w:r w:rsidR="00A03839">
          <w:rPr>
            <w:color w:val="000000" w:themeColor="text1"/>
            <w:sz w:val="26"/>
            <w:szCs w:val="26"/>
          </w:rPr>
          <w:t>kiểu</w:t>
        </w:r>
        <w:proofErr w:type="spellEnd"/>
        <w:r w:rsidR="00A03839">
          <w:rPr>
            <w:color w:val="000000" w:themeColor="text1"/>
            <w:sz w:val="26"/>
            <w:szCs w:val="26"/>
          </w:rPr>
          <w:t xml:space="preserve"> string, HSD – </w:t>
        </w:r>
        <w:proofErr w:type="spellStart"/>
        <w:r w:rsidR="00A03839">
          <w:rPr>
            <w:color w:val="000000" w:themeColor="text1"/>
            <w:sz w:val="26"/>
            <w:szCs w:val="26"/>
          </w:rPr>
          <w:t>kiểu</w:t>
        </w:r>
        <w:proofErr w:type="spellEnd"/>
        <w:r w:rsidR="00A03839">
          <w:rPr>
            <w:color w:val="000000" w:themeColor="text1"/>
            <w:sz w:val="26"/>
            <w:szCs w:val="26"/>
          </w:rPr>
          <w:t xml:space="preserve"> string</w:t>
        </w:r>
      </w:ins>
    </w:p>
    <w:p w:rsidR="000F13CF" w:rsidRDefault="000F13CF">
      <w:pPr>
        <w:pStyle w:val="ListParagraph"/>
        <w:spacing w:after="0" w:line="360" w:lineRule="auto"/>
        <w:ind w:left="1212"/>
        <w:rPr>
          <w:ins w:id="162" w:author="Weekend Nguyen" w:date="2017-09-12T02:53:00Z"/>
          <w:color w:val="000000" w:themeColor="text1"/>
          <w:sz w:val="26"/>
          <w:szCs w:val="26"/>
        </w:rPr>
        <w:pPrChange w:id="163" w:author="Weekend Nguyen" w:date="2017-09-12T02:52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64" w:author="Weekend Nguyen" w:date="2017-09-12T02:53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0F13CF" w:rsidRDefault="000F13CF">
      <w:pPr>
        <w:pStyle w:val="ListParagraph"/>
        <w:spacing w:after="0" w:line="360" w:lineRule="auto"/>
        <w:ind w:left="1212"/>
        <w:rPr>
          <w:ins w:id="165" w:author="Weekend Nguyen" w:date="2017-09-12T02:53:00Z"/>
          <w:color w:val="000000" w:themeColor="text1"/>
          <w:sz w:val="26"/>
          <w:szCs w:val="26"/>
        </w:rPr>
        <w:pPrChange w:id="166" w:author="Weekend Nguyen" w:date="2017-09-12T02:52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F13CF" w:rsidRDefault="00B257BD" w:rsidP="000F13CF">
      <w:pPr>
        <w:pStyle w:val="ListParagraph"/>
        <w:spacing w:after="0" w:line="360" w:lineRule="auto"/>
        <w:ind w:left="1212" w:firstLine="228"/>
        <w:rPr>
          <w:ins w:id="167" w:author="Weekend Nguyen" w:date="2017-09-12T02:53:00Z"/>
          <w:rFonts w:ascii="Times New Roman" w:hAnsi="Times New Roman" w:cs="Times New Roman"/>
          <w:color w:val="000000" w:themeColor="text1"/>
          <w:sz w:val="26"/>
          <w:szCs w:val="26"/>
        </w:rPr>
      </w:pPr>
      <w:ins w:id="168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xoaThuoc</w:t>
        </w:r>
        <w:proofErr w:type="spellEnd"/>
      </w:ins>
    </w:p>
    <w:p w:rsidR="000F13CF" w:rsidRDefault="000F13CF" w:rsidP="000F13CF">
      <w:pPr>
        <w:pStyle w:val="ListParagraph"/>
        <w:spacing w:after="0" w:line="360" w:lineRule="auto"/>
        <w:ind w:left="1212"/>
        <w:rPr>
          <w:ins w:id="169" w:author="Weekend Nguyen" w:date="2017-09-12T02:53:00Z"/>
          <w:rFonts w:ascii="Times New Roman" w:hAnsi="Times New Roman" w:cs="Times New Roman"/>
          <w:color w:val="000000" w:themeColor="text1"/>
          <w:sz w:val="26"/>
          <w:szCs w:val="26"/>
        </w:rPr>
      </w:pPr>
      <w:ins w:id="170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Xóa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</w:ins>
      <w:proofErr w:type="spellStart"/>
      <w:ins w:id="171" w:author="Weekend Nguyen" w:date="2017-09-12T02:57:00Z">
        <w:r w:rsidR="00F75004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</w:ins>
      <w:proofErr w:type="spellEnd"/>
    </w:p>
    <w:p w:rsidR="000F13CF" w:rsidRDefault="000F13CF" w:rsidP="000F13CF">
      <w:pPr>
        <w:pStyle w:val="ListParagraph"/>
        <w:spacing w:after="0" w:line="360" w:lineRule="auto"/>
        <w:ind w:left="1212"/>
        <w:rPr>
          <w:ins w:id="172" w:author="Weekend Nguyen" w:date="2017-09-12T02:53:00Z"/>
          <w:color w:val="000000" w:themeColor="text1"/>
          <w:sz w:val="26"/>
          <w:szCs w:val="26"/>
        </w:rPr>
      </w:pPr>
      <w:ins w:id="173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174" w:author="Weekend Nguyen" w:date="2017-09-12T02:57:00Z">
        <w:r w:rsidR="00F75004">
          <w:rPr>
            <w:color w:val="000000" w:themeColor="text1"/>
            <w:sz w:val="26"/>
            <w:szCs w:val="26"/>
          </w:rPr>
          <w:t>maThuoc</w:t>
        </w:r>
      </w:ins>
      <w:proofErr w:type="spellEnd"/>
      <w:ins w:id="175" w:author="Weekend Nguyen" w:date="2017-09-12T02:53:00Z"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0F13CF" w:rsidRDefault="000F13CF">
      <w:pPr>
        <w:pStyle w:val="ListParagraph"/>
        <w:spacing w:after="0" w:line="360" w:lineRule="auto"/>
        <w:ind w:left="1212"/>
        <w:rPr>
          <w:ins w:id="176" w:author="Weekend Nguyen" w:date="2017-09-12T02:53:00Z"/>
          <w:color w:val="000000" w:themeColor="text1"/>
          <w:sz w:val="26"/>
          <w:szCs w:val="26"/>
        </w:rPr>
        <w:pPrChange w:id="177" w:author="Weekend Nguyen" w:date="2017-09-12T02:52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178" w:author="Weekend Nguyen" w:date="2017-09-12T02:53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0F13CF" w:rsidRDefault="000F13CF">
      <w:pPr>
        <w:pStyle w:val="ListParagraph"/>
        <w:spacing w:after="0" w:line="360" w:lineRule="auto"/>
        <w:ind w:left="1212"/>
        <w:rPr>
          <w:ins w:id="179" w:author="Weekend Nguyen" w:date="2017-09-12T02:53:00Z"/>
          <w:color w:val="000000" w:themeColor="text1"/>
          <w:sz w:val="26"/>
          <w:szCs w:val="26"/>
        </w:rPr>
        <w:pPrChange w:id="180" w:author="Weekend Nguyen" w:date="2017-09-12T02:52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F13CF" w:rsidRDefault="000F13CF" w:rsidP="000F13CF">
      <w:pPr>
        <w:pStyle w:val="ListParagraph"/>
        <w:spacing w:after="0" w:line="360" w:lineRule="auto"/>
        <w:ind w:left="1212" w:firstLine="228"/>
        <w:rPr>
          <w:ins w:id="181" w:author="Weekend Nguyen" w:date="2017-09-12T02:53:00Z"/>
          <w:rFonts w:ascii="Times New Roman" w:hAnsi="Times New Roman" w:cs="Times New Roman"/>
          <w:color w:val="000000" w:themeColor="text1"/>
          <w:sz w:val="26"/>
          <w:szCs w:val="26"/>
        </w:rPr>
      </w:pPr>
      <w:ins w:id="182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31173A">
          <w:rPr>
            <w:rFonts w:ascii="Times New Roman" w:hAnsi="Times New Roman" w:cs="Times New Roman"/>
            <w:color w:val="000000" w:themeColor="text1"/>
            <w:sz w:val="26"/>
            <w:szCs w:val="26"/>
          </w:rPr>
          <w:t>capNhatThuoc</w:t>
        </w:r>
        <w:proofErr w:type="spellEnd"/>
      </w:ins>
    </w:p>
    <w:p w:rsidR="000F13CF" w:rsidRDefault="000F13CF" w:rsidP="000F13CF">
      <w:pPr>
        <w:pStyle w:val="ListParagraph"/>
        <w:spacing w:after="0" w:line="360" w:lineRule="auto"/>
        <w:ind w:left="1212"/>
        <w:rPr>
          <w:ins w:id="183" w:author="Weekend Nguyen" w:date="2017-09-12T02:53:00Z"/>
          <w:rFonts w:ascii="Times New Roman" w:hAnsi="Times New Roman" w:cs="Times New Roman"/>
          <w:color w:val="000000" w:themeColor="text1"/>
          <w:sz w:val="26"/>
          <w:szCs w:val="26"/>
        </w:rPr>
      </w:pPr>
      <w:ins w:id="184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Cập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nhật</w:t>
        </w:r>
      </w:ins>
      <w:proofErr w:type="spellEnd"/>
      <w:ins w:id="185" w:author="Weekend Nguyen" w:date="2017-09-12T02:57:00Z">
        <w:r w:rsidR="009050F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9050FC">
          <w:rPr>
            <w:rFonts w:ascii="Times New Roman" w:hAnsi="Times New Roman" w:cs="Times New Roman"/>
            <w:color w:val="000000" w:themeColor="text1"/>
            <w:sz w:val="26"/>
            <w:szCs w:val="26"/>
          </w:rPr>
          <w:t>thông</w:t>
        </w:r>
        <w:proofErr w:type="spellEnd"/>
        <w:r w:rsidR="009050F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tin</w:t>
        </w:r>
      </w:ins>
      <w:ins w:id="186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</w:ins>
      <w:proofErr w:type="spellStart"/>
      <w:ins w:id="187" w:author="Weekend Nguyen" w:date="2017-09-12T02:57:00Z">
        <w:r w:rsidR="009050FC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  <w:proofErr w:type="spellEnd"/>
        <w:r w:rsidR="009050F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9050FC">
          <w:rPr>
            <w:rFonts w:ascii="Times New Roman" w:hAnsi="Times New Roman" w:cs="Times New Roman"/>
            <w:color w:val="000000" w:themeColor="text1"/>
            <w:sz w:val="26"/>
            <w:szCs w:val="26"/>
          </w:rPr>
          <w:t>đã</w:t>
        </w:r>
        <w:proofErr w:type="spellEnd"/>
        <w:r w:rsidR="009050F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9050FC">
          <w:rPr>
            <w:rFonts w:ascii="Times New Roman" w:hAnsi="Times New Roman" w:cs="Times New Roman"/>
            <w:color w:val="000000" w:themeColor="text1"/>
            <w:sz w:val="26"/>
            <w:szCs w:val="26"/>
          </w:rPr>
          <w:t>có</w:t>
        </w:r>
      </w:ins>
      <w:proofErr w:type="spellEnd"/>
    </w:p>
    <w:p w:rsidR="000F13CF" w:rsidRDefault="000F13CF" w:rsidP="000F13CF">
      <w:pPr>
        <w:pStyle w:val="ListParagraph"/>
        <w:spacing w:after="0" w:line="360" w:lineRule="auto"/>
        <w:ind w:left="1212"/>
        <w:rPr>
          <w:ins w:id="188" w:author="Weekend Nguyen" w:date="2017-09-12T02:53:00Z"/>
          <w:color w:val="000000" w:themeColor="text1"/>
          <w:sz w:val="26"/>
          <w:szCs w:val="26"/>
        </w:rPr>
      </w:pPr>
      <w:ins w:id="189" w:author="Weekend Nguyen" w:date="2017-09-12T02:53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190" w:author="Weekend Nguyen" w:date="2017-09-12T02:58:00Z">
        <w:r w:rsidR="009050FC">
          <w:rPr>
            <w:color w:val="000000" w:themeColor="text1"/>
            <w:sz w:val="26"/>
            <w:szCs w:val="26"/>
          </w:rPr>
          <w:t>maThuoc</w:t>
        </w:r>
        <w:proofErr w:type="spellEnd"/>
        <w:r w:rsidR="009050FC">
          <w:rPr>
            <w:color w:val="000000" w:themeColor="text1"/>
            <w:sz w:val="26"/>
            <w:szCs w:val="26"/>
          </w:rPr>
          <w:t xml:space="preserve">– </w:t>
        </w:r>
        <w:proofErr w:type="spellStart"/>
        <w:r w:rsidR="009050FC">
          <w:rPr>
            <w:color w:val="000000" w:themeColor="text1"/>
            <w:sz w:val="26"/>
            <w:szCs w:val="26"/>
          </w:rPr>
          <w:t>kiểu</w:t>
        </w:r>
        <w:proofErr w:type="spellEnd"/>
        <w:r w:rsidR="009050FC">
          <w:rPr>
            <w:color w:val="000000" w:themeColor="text1"/>
            <w:sz w:val="26"/>
            <w:szCs w:val="26"/>
          </w:rPr>
          <w:t xml:space="preserve"> string</w:t>
        </w:r>
      </w:ins>
    </w:p>
    <w:p w:rsidR="00F06B97" w:rsidRDefault="000F13CF" w:rsidP="000F13CF">
      <w:pPr>
        <w:pStyle w:val="ListParagraph"/>
        <w:spacing w:after="0" w:line="360" w:lineRule="auto"/>
        <w:ind w:left="1212"/>
        <w:rPr>
          <w:ins w:id="191" w:author="Weekend Nguyen" w:date="2017-09-12T02:59:00Z"/>
          <w:color w:val="000000" w:themeColor="text1"/>
          <w:sz w:val="26"/>
          <w:szCs w:val="26"/>
        </w:rPr>
      </w:pPr>
      <w:ins w:id="192" w:author="Weekend Nguyen" w:date="2017-09-12T02:53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F06B97" w:rsidRDefault="00F06B97">
      <w:pPr>
        <w:rPr>
          <w:ins w:id="193" w:author="Weekend Nguyen" w:date="2017-09-12T02:59:00Z"/>
          <w:color w:val="000000" w:themeColor="text1"/>
          <w:sz w:val="26"/>
          <w:szCs w:val="26"/>
        </w:rPr>
      </w:pPr>
      <w:ins w:id="194" w:author="Weekend Nguyen" w:date="2017-09-12T02:59:00Z">
        <w:r>
          <w:rPr>
            <w:color w:val="000000" w:themeColor="text1"/>
            <w:sz w:val="26"/>
            <w:szCs w:val="26"/>
          </w:rPr>
          <w:br w:type="page"/>
        </w:r>
      </w:ins>
    </w:p>
    <w:p w:rsidR="000F13CF" w:rsidRPr="000F13CF" w:rsidRDefault="000F13CF">
      <w:pPr>
        <w:pStyle w:val="ListParagraph"/>
        <w:spacing w:after="0" w:line="360" w:lineRule="auto"/>
        <w:ind w:left="1212"/>
        <w:rPr>
          <w:ins w:id="195" w:author="Weekend Nguyen" w:date="2017-09-11T12:18:00Z"/>
          <w:rFonts w:ascii="Times New Roman" w:hAnsi="Times New Roman" w:cs="Times New Roman"/>
          <w:color w:val="000000" w:themeColor="text1"/>
          <w:sz w:val="26"/>
          <w:szCs w:val="26"/>
          <w:rPrChange w:id="196" w:author="Weekend Nguyen" w:date="2017-09-12T02:53:00Z">
            <w:rPr>
              <w:ins w:id="197" w:author="Weekend Nguyen" w:date="2017-09-11T12:18:00Z"/>
              <w:lang w:val="vi-VN"/>
            </w:rPr>
          </w:rPrChange>
        </w:rPr>
        <w:pPrChange w:id="198" w:author="Weekend Nguyen" w:date="2017-09-12T02:53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DB6FEB" w:rsidRDefault="00DB6FEB">
      <w:pPr>
        <w:pStyle w:val="ListParagraph"/>
        <w:numPr>
          <w:ilvl w:val="2"/>
          <w:numId w:val="9"/>
        </w:numPr>
        <w:spacing w:after="0" w:line="360" w:lineRule="auto"/>
        <w:rPr>
          <w:ins w:id="199" w:author="Weekend Nguyen" w:date="2017-09-12T02:58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200" w:author="Weekend Nguyen" w:date="2017-09-11T12:1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201" w:author="Weekend Nguyen" w:date="2017-09-11T12:18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Quản lý bán thuốc</w:t>
        </w:r>
      </w:ins>
      <w:ins w:id="202" w:author="Weekend Nguyen" w:date="2017-09-11T12:19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:</w:t>
        </w:r>
      </w:ins>
    </w:p>
    <w:p w:rsidR="00F06B97" w:rsidRDefault="00F06B97" w:rsidP="00F06B97">
      <w:pPr>
        <w:pStyle w:val="ListParagraph"/>
        <w:spacing w:after="0" w:line="360" w:lineRule="auto"/>
        <w:ind w:left="1212"/>
        <w:rPr>
          <w:ins w:id="203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ins w:id="204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Phương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thức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:</w:t>
        </w:r>
      </w:ins>
    </w:p>
    <w:p w:rsidR="00F06B97" w:rsidRDefault="00F06B97" w:rsidP="00F06B97">
      <w:pPr>
        <w:pStyle w:val="ListParagraph"/>
        <w:spacing w:after="0" w:line="360" w:lineRule="auto"/>
        <w:ind w:left="1212" w:firstLine="228"/>
        <w:rPr>
          <w:ins w:id="205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06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themThuoc</w:t>
        </w:r>
      </w:ins>
      <w:ins w:id="207" w:author="Weekend Nguyen" w:date="2017-09-12T03:06:00Z"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VaoGio</w:t>
        </w:r>
      </w:ins>
      <w:proofErr w:type="spellEnd"/>
    </w:p>
    <w:p w:rsidR="00F06B97" w:rsidRDefault="00F06B97" w:rsidP="00F06B97">
      <w:pPr>
        <w:pStyle w:val="ListParagraph"/>
        <w:spacing w:after="0" w:line="360" w:lineRule="auto"/>
        <w:ind w:left="1212"/>
        <w:rPr>
          <w:ins w:id="208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09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thêm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</w:ins>
      <w:proofErr w:type="spellStart"/>
      <w:ins w:id="210" w:author="Weekend Nguyen" w:date="2017-09-12T03:06:00Z"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giỏ</w:t>
        </w:r>
        <w:proofErr w:type="spellEnd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</w:ins>
      <w:proofErr w:type="spellEnd"/>
    </w:p>
    <w:p w:rsidR="00F06B97" w:rsidRDefault="00F06B97" w:rsidP="00F06B97">
      <w:pPr>
        <w:pStyle w:val="ListParagraph"/>
        <w:spacing w:after="0" w:line="360" w:lineRule="auto"/>
        <w:ind w:left="1212"/>
        <w:rPr>
          <w:ins w:id="211" w:author="Weekend Nguyen" w:date="2017-09-12T02:59:00Z"/>
          <w:color w:val="000000" w:themeColor="text1"/>
          <w:sz w:val="26"/>
          <w:szCs w:val="26"/>
        </w:rPr>
      </w:pPr>
      <w:ins w:id="212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</w:t>
        </w:r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u</w:t>
        </w:r>
        <w:proofErr w:type="spellEnd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213" w:author="Weekend Nguyen" w:date="2017-09-12T03:07:00Z"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không</w:t>
        </w:r>
      </w:ins>
      <w:proofErr w:type="spellEnd"/>
      <w:ins w:id="214" w:author="Weekend Nguyen" w:date="2017-09-12T03:08:00Z"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có</w:t>
        </w:r>
      </w:ins>
      <w:proofErr w:type="spellEnd"/>
    </w:p>
    <w:p w:rsidR="00F06B97" w:rsidRDefault="00F06B97" w:rsidP="00F06B97">
      <w:pPr>
        <w:pStyle w:val="ListParagraph"/>
        <w:spacing w:after="0" w:line="360" w:lineRule="auto"/>
        <w:ind w:left="1212"/>
        <w:rPr>
          <w:ins w:id="215" w:author="Weekend Nguyen" w:date="2017-09-12T02:59:00Z"/>
          <w:color w:val="000000" w:themeColor="text1"/>
          <w:sz w:val="26"/>
          <w:szCs w:val="26"/>
        </w:rPr>
      </w:pPr>
      <w:ins w:id="216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F06B97" w:rsidRDefault="00F06B97" w:rsidP="00F06B97">
      <w:pPr>
        <w:pStyle w:val="ListParagraph"/>
        <w:spacing w:after="0" w:line="360" w:lineRule="auto"/>
        <w:ind w:left="1212"/>
        <w:rPr>
          <w:ins w:id="217" w:author="Weekend Nguyen" w:date="2017-09-12T02:59:00Z"/>
          <w:color w:val="000000" w:themeColor="text1"/>
          <w:sz w:val="26"/>
          <w:szCs w:val="26"/>
        </w:rPr>
      </w:pPr>
    </w:p>
    <w:p w:rsidR="00F06B97" w:rsidRDefault="00DE7E60" w:rsidP="00F06B97">
      <w:pPr>
        <w:pStyle w:val="ListParagraph"/>
        <w:spacing w:after="0" w:line="360" w:lineRule="auto"/>
        <w:ind w:left="1212" w:firstLine="228"/>
        <w:rPr>
          <w:ins w:id="218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19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xoaThuocKhoiGio</w:t>
        </w:r>
        <w:proofErr w:type="spellEnd"/>
      </w:ins>
    </w:p>
    <w:p w:rsidR="00F06B97" w:rsidRDefault="00F06B97" w:rsidP="00F06B97">
      <w:pPr>
        <w:pStyle w:val="ListParagraph"/>
        <w:spacing w:after="0" w:line="360" w:lineRule="auto"/>
        <w:ind w:left="1212"/>
        <w:rPr>
          <w:ins w:id="220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21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Xóa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</w:ins>
      <w:proofErr w:type="spellEnd"/>
      <w:ins w:id="222" w:author="Weekend Nguyen" w:date="2017-09-12T03:08:00Z"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khỏi</w:t>
        </w:r>
        <w:proofErr w:type="spellEnd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giỏ</w:t>
        </w:r>
        <w:proofErr w:type="spellEnd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DE7E60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</w:ins>
      <w:proofErr w:type="spellEnd"/>
    </w:p>
    <w:p w:rsidR="00F06B97" w:rsidRDefault="00F06B97" w:rsidP="00F06B97">
      <w:pPr>
        <w:pStyle w:val="ListParagraph"/>
        <w:spacing w:after="0" w:line="360" w:lineRule="auto"/>
        <w:ind w:left="1212"/>
        <w:rPr>
          <w:ins w:id="223" w:author="Weekend Nguyen" w:date="2017-09-12T02:59:00Z"/>
          <w:color w:val="000000" w:themeColor="text1"/>
          <w:sz w:val="26"/>
          <w:szCs w:val="26"/>
        </w:rPr>
      </w:pPr>
      <w:ins w:id="224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225" w:author="Weekend Nguyen" w:date="2017-09-12T03:08:00Z">
        <w:r w:rsidR="00DE7E60">
          <w:rPr>
            <w:color w:val="000000" w:themeColor="text1"/>
            <w:sz w:val="26"/>
            <w:szCs w:val="26"/>
          </w:rPr>
          <w:t>không</w:t>
        </w:r>
        <w:proofErr w:type="spellEnd"/>
        <w:r w:rsidR="00DE7E60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DE7E60">
          <w:rPr>
            <w:color w:val="000000" w:themeColor="text1"/>
            <w:sz w:val="26"/>
            <w:szCs w:val="26"/>
          </w:rPr>
          <w:t>có</w:t>
        </w:r>
      </w:ins>
      <w:proofErr w:type="spellEnd"/>
    </w:p>
    <w:p w:rsidR="00F06B97" w:rsidRDefault="00F06B97" w:rsidP="00F06B97">
      <w:pPr>
        <w:pStyle w:val="ListParagraph"/>
        <w:spacing w:after="0" w:line="360" w:lineRule="auto"/>
        <w:ind w:left="1212"/>
        <w:rPr>
          <w:ins w:id="226" w:author="Weekend Nguyen" w:date="2017-09-12T02:59:00Z"/>
          <w:color w:val="000000" w:themeColor="text1"/>
          <w:sz w:val="26"/>
          <w:szCs w:val="26"/>
        </w:rPr>
      </w:pPr>
      <w:ins w:id="227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F06B97" w:rsidRDefault="00F06B97" w:rsidP="00F06B97">
      <w:pPr>
        <w:pStyle w:val="ListParagraph"/>
        <w:spacing w:after="0" w:line="360" w:lineRule="auto"/>
        <w:ind w:left="1212"/>
        <w:rPr>
          <w:ins w:id="228" w:author="Weekend Nguyen" w:date="2017-09-12T02:59:00Z"/>
          <w:color w:val="000000" w:themeColor="text1"/>
          <w:sz w:val="26"/>
          <w:szCs w:val="26"/>
        </w:rPr>
      </w:pPr>
    </w:p>
    <w:p w:rsidR="00F06B97" w:rsidRDefault="00F06B97" w:rsidP="00F06B97">
      <w:pPr>
        <w:pStyle w:val="ListParagraph"/>
        <w:spacing w:after="0" w:line="360" w:lineRule="auto"/>
        <w:ind w:left="1212" w:firstLine="228"/>
        <w:rPr>
          <w:ins w:id="229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30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231" w:author="Weekend Nguyen" w:date="2017-09-12T03:08:00Z">
        <w:r w:rsidR="002F06A9">
          <w:rPr>
            <w:rFonts w:ascii="Times New Roman" w:hAnsi="Times New Roman" w:cs="Times New Roman"/>
            <w:color w:val="000000" w:themeColor="text1"/>
            <w:sz w:val="26"/>
            <w:szCs w:val="26"/>
          </w:rPr>
          <w:t>timThuoc</w:t>
        </w:r>
      </w:ins>
      <w:proofErr w:type="spellEnd"/>
    </w:p>
    <w:p w:rsidR="00F06B97" w:rsidRDefault="00F06B97" w:rsidP="00F06B97">
      <w:pPr>
        <w:pStyle w:val="ListParagraph"/>
        <w:spacing w:after="0" w:line="360" w:lineRule="auto"/>
        <w:ind w:left="1212"/>
        <w:rPr>
          <w:ins w:id="232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33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2F06A9">
          <w:rPr>
            <w:rFonts w:ascii="Times New Roman" w:hAnsi="Times New Roman" w:cs="Times New Roman"/>
            <w:color w:val="000000" w:themeColor="text1"/>
            <w:sz w:val="26"/>
            <w:szCs w:val="26"/>
          </w:rPr>
          <w:t>Tìm</w:t>
        </w:r>
        <w:proofErr w:type="spellEnd"/>
        <w:r w:rsidR="002F06A9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2F06A9">
          <w:rPr>
            <w:rFonts w:ascii="Times New Roman" w:hAnsi="Times New Roman" w:cs="Times New Roman"/>
            <w:color w:val="000000" w:themeColor="text1"/>
            <w:sz w:val="26"/>
            <w:szCs w:val="26"/>
          </w:rPr>
          <w:t>kiếm</w:t>
        </w:r>
        <w:proofErr w:type="spellEnd"/>
        <w:r w:rsidR="002F06A9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2F06A9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  <w:proofErr w:type="spellEnd"/>
      </w:ins>
    </w:p>
    <w:p w:rsidR="00F06B97" w:rsidRDefault="00F06B97" w:rsidP="00F06B97">
      <w:pPr>
        <w:pStyle w:val="ListParagraph"/>
        <w:spacing w:after="0" w:line="360" w:lineRule="auto"/>
        <w:ind w:left="1212"/>
        <w:rPr>
          <w:ins w:id="234" w:author="Weekend Nguyen" w:date="2017-09-12T02:59:00Z"/>
          <w:color w:val="000000" w:themeColor="text1"/>
          <w:sz w:val="26"/>
          <w:szCs w:val="26"/>
        </w:rPr>
      </w:pPr>
      <w:ins w:id="235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2F06A9">
          <w:rPr>
            <w:color w:val="000000" w:themeColor="text1"/>
            <w:sz w:val="26"/>
            <w:szCs w:val="26"/>
          </w:rPr>
          <w:t>ten</w:t>
        </w:r>
        <w:r>
          <w:rPr>
            <w:color w:val="000000" w:themeColor="text1"/>
            <w:sz w:val="26"/>
            <w:szCs w:val="26"/>
          </w:rPr>
          <w:t>Thuoc</w:t>
        </w:r>
        <w:proofErr w:type="spellEnd"/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F06B97" w:rsidRDefault="00F06B97">
      <w:pPr>
        <w:pStyle w:val="ListParagraph"/>
        <w:spacing w:after="0" w:line="360" w:lineRule="auto"/>
        <w:ind w:left="1212"/>
        <w:rPr>
          <w:ins w:id="236" w:author="Weekend Nguyen" w:date="2017-09-12T03:10:00Z"/>
          <w:color w:val="000000" w:themeColor="text1"/>
          <w:sz w:val="26"/>
          <w:szCs w:val="26"/>
        </w:rPr>
        <w:pPrChange w:id="237" w:author="Weekend Nguyen" w:date="2017-09-12T02:5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238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ED773A" w:rsidRDefault="00ED773A">
      <w:pPr>
        <w:pStyle w:val="ListParagraph"/>
        <w:spacing w:after="0" w:line="360" w:lineRule="auto"/>
        <w:ind w:left="1212"/>
        <w:rPr>
          <w:ins w:id="239" w:author="Weekend Nguyen" w:date="2017-09-12T03:10:00Z"/>
          <w:color w:val="000000" w:themeColor="text1"/>
          <w:sz w:val="26"/>
          <w:szCs w:val="26"/>
        </w:rPr>
        <w:pPrChange w:id="240" w:author="Weekend Nguyen" w:date="2017-09-12T02:5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ED773A" w:rsidRDefault="00ED773A" w:rsidP="00ED773A">
      <w:pPr>
        <w:pStyle w:val="ListParagraph"/>
        <w:spacing w:after="0" w:line="360" w:lineRule="auto"/>
        <w:ind w:left="1212" w:firstLine="228"/>
        <w:rPr>
          <w:ins w:id="241" w:author="Weekend Nguyen" w:date="2017-09-12T03:11:00Z"/>
          <w:rFonts w:ascii="Times New Roman" w:hAnsi="Times New Roman" w:cs="Times New Roman"/>
          <w:color w:val="000000" w:themeColor="text1"/>
          <w:sz w:val="26"/>
          <w:szCs w:val="26"/>
        </w:rPr>
      </w:pPr>
      <w:ins w:id="242" w:author="Weekend Nguyen" w:date="2017-09-12T03:11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>tongTien</w:t>
        </w:r>
        <w:proofErr w:type="spellEnd"/>
      </w:ins>
    </w:p>
    <w:p w:rsidR="00ED773A" w:rsidRDefault="00ED773A" w:rsidP="00ED773A">
      <w:pPr>
        <w:pStyle w:val="ListParagraph"/>
        <w:spacing w:after="0" w:line="360" w:lineRule="auto"/>
        <w:ind w:left="1212"/>
        <w:rPr>
          <w:ins w:id="243" w:author="Weekend Nguyen" w:date="2017-09-12T03:11:00Z"/>
          <w:rFonts w:ascii="Times New Roman" w:hAnsi="Times New Roman" w:cs="Times New Roman"/>
          <w:color w:val="000000" w:themeColor="text1"/>
          <w:sz w:val="26"/>
          <w:szCs w:val="26"/>
        </w:rPr>
      </w:pPr>
      <w:ins w:id="244" w:author="Weekend Nguyen" w:date="2017-09-12T03:11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>Tính</w:t>
        </w:r>
        <w:proofErr w:type="spellEnd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>tổng</w:t>
        </w:r>
        <w:proofErr w:type="spellEnd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>tiền</w:t>
        </w:r>
        <w:proofErr w:type="spellEnd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>khách</w:t>
        </w:r>
        <w:proofErr w:type="spellEnd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>hàng</w:t>
        </w:r>
        <w:proofErr w:type="spellEnd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>phải</w:t>
        </w:r>
        <w:proofErr w:type="spellEnd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0C5C6C">
          <w:rPr>
            <w:rFonts w:ascii="Times New Roman" w:hAnsi="Times New Roman" w:cs="Times New Roman"/>
            <w:color w:val="000000" w:themeColor="text1"/>
            <w:sz w:val="26"/>
            <w:szCs w:val="26"/>
          </w:rPr>
          <w:t>trả</w:t>
        </w:r>
        <w:proofErr w:type="spellEnd"/>
      </w:ins>
    </w:p>
    <w:p w:rsidR="00ED773A" w:rsidRDefault="00ED773A" w:rsidP="00ED773A">
      <w:pPr>
        <w:pStyle w:val="ListParagraph"/>
        <w:spacing w:after="0" w:line="360" w:lineRule="auto"/>
        <w:ind w:left="1212"/>
        <w:rPr>
          <w:ins w:id="245" w:author="Weekend Nguyen" w:date="2017-09-12T03:11:00Z"/>
          <w:color w:val="000000" w:themeColor="text1"/>
          <w:sz w:val="26"/>
          <w:szCs w:val="26"/>
        </w:rPr>
      </w:pPr>
      <w:ins w:id="246" w:author="Weekend Nguyen" w:date="2017-09-12T03:11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247" w:author="Weekend Nguyen" w:date="2017-09-12T03:12:00Z">
        <w:r w:rsidR="002D5A5C">
          <w:rPr>
            <w:color w:val="000000" w:themeColor="text1"/>
            <w:sz w:val="26"/>
            <w:szCs w:val="26"/>
          </w:rPr>
          <w:t>không</w:t>
        </w:r>
        <w:proofErr w:type="spellEnd"/>
        <w:r w:rsidR="002D5A5C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2D5A5C">
          <w:rPr>
            <w:color w:val="000000" w:themeColor="text1"/>
            <w:sz w:val="26"/>
            <w:szCs w:val="26"/>
          </w:rPr>
          <w:t>có</w:t>
        </w:r>
      </w:ins>
      <w:proofErr w:type="spellEnd"/>
    </w:p>
    <w:p w:rsidR="00ED773A" w:rsidRDefault="00ED773A" w:rsidP="00ED773A">
      <w:pPr>
        <w:pStyle w:val="ListParagraph"/>
        <w:spacing w:after="0" w:line="360" w:lineRule="auto"/>
        <w:ind w:left="1212"/>
        <w:rPr>
          <w:ins w:id="248" w:author="Weekend Nguyen" w:date="2017-09-12T03:11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ins w:id="249" w:author="Weekend Nguyen" w:date="2017-09-12T03:11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ED773A" w:rsidRDefault="00ED773A">
      <w:pPr>
        <w:pStyle w:val="ListParagraph"/>
        <w:spacing w:after="0" w:line="360" w:lineRule="auto"/>
        <w:ind w:left="1212"/>
        <w:rPr>
          <w:ins w:id="250" w:author="Weekend Nguyen" w:date="2017-09-12T03:11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251" w:author="Weekend Nguyen" w:date="2017-09-12T02:5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ED773A" w:rsidRDefault="00ED773A" w:rsidP="00ED773A">
      <w:pPr>
        <w:pStyle w:val="ListParagraph"/>
        <w:spacing w:after="0" w:line="360" w:lineRule="auto"/>
        <w:ind w:left="1212" w:firstLine="228"/>
        <w:rPr>
          <w:ins w:id="252" w:author="Weekend Nguyen" w:date="2017-09-12T03:11:00Z"/>
          <w:rFonts w:ascii="Times New Roman" w:hAnsi="Times New Roman" w:cs="Times New Roman"/>
          <w:color w:val="000000" w:themeColor="text1"/>
          <w:sz w:val="26"/>
          <w:szCs w:val="26"/>
        </w:rPr>
      </w:pPr>
      <w:ins w:id="253" w:author="Weekend Nguyen" w:date="2017-09-12T03:11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254" w:author="Weekend Nguyen" w:date="2017-09-12T03:12:00Z">
        <w:r w:rsidR="00862CB6">
          <w:rPr>
            <w:rFonts w:ascii="Times New Roman" w:hAnsi="Times New Roman" w:cs="Times New Roman"/>
            <w:color w:val="000000" w:themeColor="text1"/>
            <w:sz w:val="26"/>
            <w:szCs w:val="26"/>
          </w:rPr>
          <w:t>inHD</w:t>
        </w:r>
      </w:ins>
      <w:proofErr w:type="spellEnd"/>
    </w:p>
    <w:p w:rsidR="00ED773A" w:rsidRDefault="00ED773A" w:rsidP="00ED773A">
      <w:pPr>
        <w:pStyle w:val="ListParagraph"/>
        <w:spacing w:after="0" w:line="360" w:lineRule="auto"/>
        <w:ind w:left="1212"/>
        <w:rPr>
          <w:ins w:id="255" w:author="Weekend Nguyen" w:date="2017-09-12T03:11:00Z"/>
          <w:rFonts w:ascii="Times New Roman" w:hAnsi="Times New Roman" w:cs="Times New Roman"/>
          <w:color w:val="000000" w:themeColor="text1"/>
          <w:sz w:val="26"/>
          <w:szCs w:val="26"/>
        </w:rPr>
      </w:pPr>
      <w:ins w:id="256" w:author="Weekend Nguyen" w:date="2017-09-12T03:11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ins w:id="257" w:author="Weekend Nguyen" w:date="2017-09-12T03:12:00Z">
        <w:r w:rsidR="00862CB6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In </w:t>
        </w:r>
        <w:proofErr w:type="spellStart"/>
        <w:r w:rsidR="00862CB6">
          <w:rPr>
            <w:rFonts w:ascii="Times New Roman" w:hAnsi="Times New Roman" w:cs="Times New Roman"/>
            <w:color w:val="000000" w:themeColor="text1"/>
            <w:sz w:val="26"/>
            <w:szCs w:val="26"/>
          </w:rPr>
          <w:t>ra</w:t>
        </w:r>
        <w:proofErr w:type="spellEnd"/>
        <w:r w:rsidR="00862CB6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862CB6">
          <w:rPr>
            <w:rFonts w:ascii="Times New Roman" w:hAnsi="Times New Roman" w:cs="Times New Roman"/>
            <w:color w:val="000000" w:themeColor="text1"/>
            <w:sz w:val="26"/>
            <w:szCs w:val="26"/>
          </w:rPr>
          <w:t>hóa</w:t>
        </w:r>
        <w:proofErr w:type="spellEnd"/>
        <w:r w:rsidR="00862CB6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862CB6">
          <w:rPr>
            <w:rFonts w:ascii="Times New Roman" w:hAnsi="Times New Roman" w:cs="Times New Roman"/>
            <w:color w:val="000000" w:themeColor="text1"/>
            <w:sz w:val="26"/>
            <w:szCs w:val="26"/>
          </w:rPr>
          <w:t>đơn</w:t>
        </w:r>
      </w:ins>
      <w:proofErr w:type="spellEnd"/>
    </w:p>
    <w:p w:rsidR="00ED773A" w:rsidRDefault="00ED773A" w:rsidP="00ED773A">
      <w:pPr>
        <w:pStyle w:val="ListParagraph"/>
        <w:spacing w:after="0" w:line="360" w:lineRule="auto"/>
        <w:ind w:left="1212"/>
        <w:rPr>
          <w:ins w:id="258" w:author="Weekend Nguyen" w:date="2017-09-12T03:11:00Z"/>
          <w:color w:val="000000" w:themeColor="text1"/>
          <w:sz w:val="26"/>
          <w:szCs w:val="26"/>
        </w:rPr>
      </w:pPr>
      <w:ins w:id="259" w:author="Weekend Nguyen" w:date="2017-09-12T03:11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260" w:author="Weekend Nguyen" w:date="2017-09-12T03:12:00Z">
        <w:r w:rsidR="00DC50EA">
          <w:rPr>
            <w:color w:val="000000" w:themeColor="text1"/>
            <w:sz w:val="26"/>
            <w:szCs w:val="26"/>
          </w:rPr>
          <w:t>không</w:t>
        </w:r>
        <w:proofErr w:type="spellEnd"/>
        <w:r w:rsidR="00DC50EA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DC50EA">
          <w:rPr>
            <w:color w:val="000000" w:themeColor="text1"/>
            <w:sz w:val="26"/>
            <w:szCs w:val="26"/>
          </w:rPr>
          <w:t>có</w:t>
        </w:r>
      </w:ins>
      <w:proofErr w:type="spellEnd"/>
    </w:p>
    <w:p w:rsidR="00ED773A" w:rsidRPr="00ED773A" w:rsidRDefault="00ED773A">
      <w:pPr>
        <w:pStyle w:val="ListParagraph"/>
        <w:spacing w:after="0" w:line="360" w:lineRule="auto"/>
        <w:ind w:left="1212"/>
        <w:rPr>
          <w:ins w:id="261" w:author="Weekend Nguyen" w:date="2017-09-12T02:4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  <w:rPrChange w:id="262" w:author="Weekend Nguyen" w:date="2017-09-12T03:11:00Z">
            <w:rPr>
              <w:ins w:id="263" w:author="Weekend Nguyen" w:date="2017-09-12T02:42:00Z"/>
              <w:lang w:val="vi-VN"/>
            </w:rPr>
          </w:rPrChange>
        </w:rPr>
        <w:pPrChange w:id="264" w:author="Weekend Nguyen" w:date="2017-09-12T03:1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265" w:author="Weekend Nguyen" w:date="2017-09-12T03:11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801BD0" w:rsidRPr="003A1E7D" w:rsidRDefault="00801BD0">
      <w:pPr>
        <w:pStyle w:val="ListParagraph"/>
        <w:numPr>
          <w:ilvl w:val="2"/>
          <w:numId w:val="9"/>
        </w:numPr>
        <w:spacing w:after="0" w:line="360" w:lineRule="auto"/>
        <w:rPr>
          <w:ins w:id="266" w:author="Weekend Nguyen" w:date="2017-09-12T02:59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  <w:rPrChange w:id="267" w:author="Weekend Nguyen" w:date="2017-09-12T02:59:00Z">
            <w:rPr>
              <w:ins w:id="268" w:author="Weekend Nguyen" w:date="2017-09-12T02:59:00Z"/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rPrChange>
        </w:rPr>
        <w:pPrChange w:id="269" w:author="Weekend Nguyen" w:date="2017-09-11T12:1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proofErr w:type="spellStart"/>
      <w:ins w:id="270" w:author="Weekend Nguyen" w:date="2017-09-12T02:4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Quản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lý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nhân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viên</w:t>
        </w:r>
        <w:proofErr w:type="spellEnd"/>
        <w:r w:rsidR="000647F4"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: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271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ins w:id="272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Phương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thức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:</w:t>
        </w:r>
      </w:ins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273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74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them</w:t>
        </w:r>
      </w:ins>
      <w:ins w:id="275" w:author="Weekend Nguyen" w:date="2017-09-12T03:00:00Z"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>NV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276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77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lastRenderedPageBreak/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thêm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</w:ins>
      <w:proofErr w:type="spellStart"/>
      <w:ins w:id="278" w:author="Weekend Nguyen" w:date="2017-09-12T03:00:00Z"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>nhân</w:t>
        </w:r>
        <w:proofErr w:type="spellEnd"/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>viên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279" w:author="Weekend Nguyen" w:date="2017-09-12T02:59:00Z"/>
          <w:color w:val="000000" w:themeColor="text1"/>
          <w:sz w:val="26"/>
          <w:szCs w:val="26"/>
        </w:rPr>
      </w:pPr>
      <w:ins w:id="280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281" w:author="Weekend Nguyen" w:date="2017-09-12T03:01:00Z"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>nv</w:t>
        </w:r>
        <w:proofErr w:type="spellEnd"/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– </w:t>
        </w:r>
        <w:proofErr w:type="spellStart"/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>kiểu</w:t>
        </w:r>
        <w:proofErr w:type="spellEnd"/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FE23FA">
          <w:rPr>
            <w:rFonts w:ascii="Times New Roman" w:hAnsi="Times New Roman" w:cs="Times New Roman"/>
            <w:color w:val="000000" w:themeColor="text1"/>
            <w:sz w:val="26"/>
            <w:szCs w:val="26"/>
          </w:rPr>
          <w:t>NhanVien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282" w:author="Weekend Nguyen" w:date="2017-09-12T02:59:00Z"/>
          <w:color w:val="000000" w:themeColor="text1"/>
          <w:sz w:val="26"/>
          <w:szCs w:val="26"/>
        </w:rPr>
      </w:pPr>
      <w:ins w:id="283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284" w:author="Weekend Nguyen" w:date="2017-09-12T02:59:00Z"/>
          <w:color w:val="000000" w:themeColor="text1"/>
          <w:sz w:val="26"/>
          <w:szCs w:val="26"/>
        </w:rPr>
      </w:pPr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285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86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xoa</w:t>
        </w:r>
      </w:ins>
      <w:ins w:id="287" w:author="Weekend Nguyen" w:date="2017-09-12T03:01:00Z">
        <w:r w:rsidR="00FD5E27">
          <w:rPr>
            <w:rFonts w:ascii="Times New Roman" w:hAnsi="Times New Roman" w:cs="Times New Roman"/>
            <w:color w:val="000000" w:themeColor="text1"/>
            <w:sz w:val="26"/>
            <w:szCs w:val="26"/>
          </w:rPr>
          <w:t>NV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288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89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Xóa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</w:ins>
      <w:proofErr w:type="spellStart"/>
      <w:ins w:id="290" w:author="Weekend Nguyen" w:date="2017-09-12T03:01:00Z">
        <w:r w:rsidR="00FD5E27">
          <w:rPr>
            <w:rFonts w:ascii="Times New Roman" w:hAnsi="Times New Roman" w:cs="Times New Roman"/>
            <w:color w:val="000000" w:themeColor="text1"/>
            <w:sz w:val="26"/>
            <w:szCs w:val="26"/>
          </w:rPr>
          <w:t>nhân</w:t>
        </w:r>
        <w:proofErr w:type="spellEnd"/>
        <w:r w:rsidR="00FD5E27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FD5E27">
          <w:rPr>
            <w:rFonts w:ascii="Times New Roman" w:hAnsi="Times New Roman" w:cs="Times New Roman"/>
            <w:color w:val="000000" w:themeColor="text1"/>
            <w:sz w:val="26"/>
            <w:szCs w:val="26"/>
          </w:rPr>
          <w:t>viên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291" w:author="Weekend Nguyen" w:date="2017-09-12T02:59:00Z"/>
          <w:color w:val="000000" w:themeColor="text1"/>
          <w:sz w:val="26"/>
          <w:szCs w:val="26"/>
        </w:rPr>
      </w:pPr>
      <w:ins w:id="292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ma</w:t>
        </w:r>
      </w:ins>
      <w:ins w:id="293" w:author="Weekend Nguyen" w:date="2017-09-12T03:02:00Z">
        <w:r w:rsidR="00FD5E27">
          <w:rPr>
            <w:color w:val="000000" w:themeColor="text1"/>
            <w:sz w:val="26"/>
            <w:szCs w:val="26"/>
          </w:rPr>
          <w:t>NV</w:t>
        </w:r>
      </w:ins>
      <w:proofErr w:type="spellEnd"/>
      <w:ins w:id="294" w:author="Weekend Nguyen" w:date="2017-09-12T02:59:00Z"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295" w:author="Weekend Nguyen" w:date="2017-09-12T02:59:00Z"/>
          <w:color w:val="000000" w:themeColor="text1"/>
          <w:sz w:val="26"/>
          <w:szCs w:val="26"/>
        </w:rPr>
      </w:pPr>
      <w:ins w:id="296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297" w:author="Weekend Nguyen" w:date="2017-09-12T02:59:00Z"/>
          <w:color w:val="000000" w:themeColor="text1"/>
          <w:sz w:val="26"/>
          <w:szCs w:val="26"/>
        </w:rPr>
      </w:pPr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298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299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capNhat</w:t>
        </w:r>
      </w:ins>
      <w:ins w:id="300" w:author="Weekend Nguyen" w:date="2017-09-12T03:02:00Z">
        <w:r w:rsidR="00FD5E27">
          <w:rPr>
            <w:rFonts w:ascii="Times New Roman" w:hAnsi="Times New Roman" w:cs="Times New Roman"/>
            <w:color w:val="000000" w:themeColor="text1"/>
            <w:sz w:val="26"/>
            <w:szCs w:val="26"/>
          </w:rPr>
          <w:t>NV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01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02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Cập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nhật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tin 1 </w:t>
        </w:r>
      </w:ins>
      <w:proofErr w:type="spellStart"/>
      <w:ins w:id="303" w:author="Weekend Nguyen" w:date="2017-09-12T03:02:00Z">
        <w:r w:rsidR="00FD5E27">
          <w:rPr>
            <w:rFonts w:ascii="Times New Roman" w:hAnsi="Times New Roman" w:cs="Times New Roman"/>
            <w:color w:val="000000" w:themeColor="text1"/>
            <w:sz w:val="26"/>
            <w:szCs w:val="26"/>
          </w:rPr>
          <w:t>nhân</w:t>
        </w:r>
        <w:proofErr w:type="spellEnd"/>
        <w:r w:rsidR="00FD5E27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FD5E27">
          <w:rPr>
            <w:rFonts w:ascii="Times New Roman" w:hAnsi="Times New Roman" w:cs="Times New Roman"/>
            <w:color w:val="000000" w:themeColor="text1"/>
            <w:sz w:val="26"/>
            <w:szCs w:val="26"/>
          </w:rPr>
          <w:t>viên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04" w:author="Weekend Nguyen" w:date="2017-09-12T02:59:00Z"/>
          <w:color w:val="000000" w:themeColor="text1"/>
          <w:sz w:val="26"/>
          <w:szCs w:val="26"/>
        </w:rPr>
      </w:pPr>
      <w:ins w:id="305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FD5E27">
          <w:rPr>
            <w:color w:val="000000" w:themeColor="text1"/>
            <w:sz w:val="26"/>
            <w:szCs w:val="26"/>
          </w:rPr>
          <w:t>maNV</w:t>
        </w:r>
        <w:proofErr w:type="spellEnd"/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3A1E7D" w:rsidRPr="00801BD0" w:rsidRDefault="003A1E7D">
      <w:pPr>
        <w:pStyle w:val="ListParagraph"/>
        <w:spacing w:after="0" w:line="360" w:lineRule="auto"/>
        <w:ind w:left="1212"/>
        <w:rPr>
          <w:ins w:id="306" w:author="Weekend Nguyen" w:date="2017-09-12T02:4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  <w:rPrChange w:id="307" w:author="Weekend Nguyen" w:date="2017-09-12T02:42:00Z">
            <w:rPr>
              <w:ins w:id="308" w:author="Weekend Nguyen" w:date="2017-09-12T02:42:00Z"/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rPrChange>
        </w:rPr>
        <w:pPrChange w:id="309" w:author="Weekend Nguyen" w:date="2017-09-12T02:59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310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801BD0" w:rsidRPr="003A1E7D" w:rsidRDefault="00801BD0">
      <w:pPr>
        <w:pStyle w:val="ListParagraph"/>
        <w:numPr>
          <w:ilvl w:val="2"/>
          <w:numId w:val="9"/>
        </w:numPr>
        <w:spacing w:after="0" w:line="360" w:lineRule="auto"/>
        <w:rPr>
          <w:ins w:id="311" w:author="Weekend Nguyen" w:date="2017-09-12T02:59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  <w:rPrChange w:id="312" w:author="Weekend Nguyen" w:date="2017-09-12T02:59:00Z">
            <w:rPr>
              <w:ins w:id="313" w:author="Weekend Nguyen" w:date="2017-09-12T02:59:00Z"/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rPrChange>
        </w:rPr>
        <w:pPrChange w:id="314" w:author="Weekend Nguyen" w:date="2017-09-11T12:1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proofErr w:type="spellStart"/>
      <w:ins w:id="315" w:author="Weekend Nguyen" w:date="2017-09-12T02:4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Quản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lý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khách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hàng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</w:rPr>
          <w:t>: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16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ins w:id="317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Phương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thức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:</w:t>
        </w:r>
      </w:ins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318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19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them</w:t>
        </w:r>
      </w:ins>
      <w:ins w:id="320" w:author="Weekend Nguyen" w:date="2017-09-12T03:04:00Z">
        <w:r w:rsidR="00F20827">
          <w:rPr>
            <w:rFonts w:ascii="Times New Roman" w:hAnsi="Times New Roman" w:cs="Times New Roman"/>
            <w:color w:val="000000" w:themeColor="text1"/>
            <w:sz w:val="26"/>
            <w:szCs w:val="26"/>
          </w:rPr>
          <w:t>KH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21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22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thêm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</w:ins>
      <w:proofErr w:type="spellStart"/>
      <w:ins w:id="323" w:author="Weekend Nguyen" w:date="2017-09-12T03:04:00Z">
        <w:r w:rsidR="001D154B">
          <w:rPr>
            <w:rFonts w:ascii="Times New Roman" w:hAnsi="Times New Roman" w:cs="Times New Roman"/>
            <w:color w:val="000000" w:themeColor="text1"/>
            <w:sz w:val="26"/>
            <w:szCs w:val="26"/>
          </w:rPr>
          <w:t>khách</w:t>
        </w:r>
        <w:proofErr w:type="spellEnd"/>
        <w:r w:rsidR="001D154B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1D154B">
          <w:rPr>
            <w:rFonts w:ascii="Times New Roman" w:hAnsi="Times New Roman" w:cs="Times New Roman"/>
            <w:color w:val="000000" w:themeColor="text1"/>
            <w:sz w:val="26"/>
            <w:szCs w:val="26"/>
          </w:rPr>
          <w:t>hàng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24" w:author="Weekend Nguyen" w:date="2017-09-12T02:59:00Z"/>
          <w:color w:val="000000" w:themeColor="text1"/>
          <w:sz w:val="26"/>
          <w:szCs w:val="26"/>
        </w:rPr>
      </w:pPr>
      <w:ins w:id="325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ma</w:t>
        </w:r>
      </w:ins>
      <w:ins w:id="326" w:author="Weekend Nguyen" w:date="2017-09-12T03:04:00Z">
        <w:r w:rsidR="002645BD">
          <w:rPr>
            <w:rFonts w:ascii="Times New Roman" w:hAnsi="Times New Roman" w:cs="Times New Roman"/>
            <w:color w:val="000000" w:themeColor="text1"/>
            <w:sz w:val="26"/>
            <w:szCs w:val="26"/>
          </w:rPr>
          <w:t>KH</w:t>
        </w:r>
      </w:ins>
      <w:proofErr w:type="spellEnd"/>
      <w:ins w:id="327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–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kiểu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string, </w:t>
        </w:r>
        <w:proofErr w:type="spellStart"/>
        <w:r>
          <w:rPr>
            <w:color w:val="000000" w:themeColor="text1"/>
            <w:sz w:val="26"/>
            <w:szCs w:val="26"/>
          </w:rPr>
          <w:t>ten</w:t>
        </w:r>
      </w:ins>
      <w:ins w:id="328" w:author="Weekend Nguyen" w:date="2017-09-12T03:04:00Z">
        <w:r w:rsidR="002645BD">
          <w:rPr>
            <w:color w:val="000000" w:themeColor="text1"/>
            <w:sz w:val="26"/>
            <w:szCs w:val="26"/>
          </w:rPr>
          <w:t>KH</w:t>
        </w:r>
      </w:ins>
      <w:proofErr w:type="spellEnd"/>
      <w:ins w:id="329" w:author="Weekend Nguyen" w:date="2017-09-12T02:59:00Z"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string, </w:t>
        </w:r>
      </w:ins>
      <w:proofErr w:type="spellStart"/>
      <w:ins w:id="330" w:author="Weekend Nguyen" w:date="2017-09-12T03:04:00Z">
        <w:r w:rsidR="008544C5">
          <w:rPr>
            <w:color w:val="000000" w:themeColor="text1"/>
            <w:sz w:val="26"/>
            <w:szCs w:val="26"/>
          </w:rPr>
          <w:t>sDT</w:t>
        </w:r>
      </w:ins>
      <w:proofErr w:type="spellEnd"/>
      <w:ins w:id="331" w:author="Weekend Nguyen" w:date="2017-09-12T02:59:00Z">
        <w:r>
          <w:rPr>
            <w:color w:val="000000" w:themeColor="text1"/>
            <w:sz w:val="26"/>
            <w:szCs w:val="26"/>
          </w:rPr>
          <w:t xml:space="preserve"> 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string, </w:t>
        </w:r>
      </w:ins>
      <w:proofErr w:type="spellStart"/>
      <w:ins w:id="332" w:author="Weekend Nguyen" w:date="2017-09-12T03:05:00Z">
        <w:r w:rsidR="008544C5">
          <w:rPr>
            <w:color w:val="000000" w:themeColor="text1"/>
            <w:sz w:val="26"/>
            <w:szCs w:val="26"/>
          </w:rPr>
          <w:t>diaChi</w:t>
        </w:r>
      </w:ins>
      <w:proofErr w:type="spellEnd"/>
      <w:ins w:id="333" w:author="Weekend Nguyen" w:date="2017-09-12T02:59:00Z"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34" w:author="Weekend Nguyen" w:date="2017-09-12T02:59:00Z"/>
          <w:color w:val="000000" w:themeColor="text1"/>
          <w:sz w:val="26"/>
          <w:szCs w:val="26"/>
        </w:rPr>
      </w:pPr>
      <w:ins w:id="335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36" w:author="Weekend Nguyen" w:date="2017-09-12T02:59:00Z"/>
          <w:color w:val="000000" w:themeColor="text1"/>
          <w:sz w:val="26"/>
          <w:szCs w:val="26"/>
        </w:rPr>
      </w:pPr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337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38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xoa</w:t>
        </w:r>
      </w:ins>
      <w:ins w:id="339" w:author="Weekend Nguyen" w:date="2017-09-12T03:05:00Z">
        <w:r w:rsidR="00B546CF">
          <w:rPr>
            <w:rFonts w:ascii="Times New Roman" w:hAnsi="Times New Roman" w:cs="Times New Roman"/>
            <w:color w:val="000000" w:themeColor="text1"/>
            <w:sz w:val="26"/>
            <w:szCs w:val="26"/>
          </w:rPr>
          <w:t>KH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40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41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Xóa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1 </w:t>
        </w:r>
        <w:proofErr w:type="spellStart"/>
        <w:r w:rsidR="00B546CF">
          <w:rPr>
            <w:rFonts w:ascii="Times New Roman" w:hAnsi="Times New Roman" w:cs="Times New Roman"/>
            <w:color w:val="000000" w:themeColor="text1"/>
            <w:sz w:val="26"/>
            <w:szCs w:val="26"/>
          </w:rPr>
          <w:t>khách</w:t>
        </w:r>
        <w:proofErr w:type="spellEnd"/>
        <w:r w:rsidR="00B546CF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B546CF">
          <w:rPr>
            <w:rFonts w:ascii="Times New Roman" w:hAnsi="Times New Roman" w:cs="Times New Roman"/>
            <w:color w:val="000000" w:themeColor="text1"/>
            <w:sz w:val="26"/>
            <w:szCs w:val="26"/>
          </w:rPr>
          <w:t>hàng</w:t>
        </w:r>
        <w:proofErr w:type="spellEnd"/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42" w:author="Weekend Nguyen" w:date="2017-09-12T02:59:00Z"/>
          <w:color w:val="000000" w:themeColor="text1"/>
          <w:sz w:val="26"/>
          <w:szCs w:val="26"/>
        </w:rPr>
      </w:pPr>
      <w:ins w:id="343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B546CF">
          <w:rPr>
            <w:color w:val="000000" w:themeColor="text1"/>
            <w:sz w:val="26"/>
            <w:szCs w:val="26"/>
          </w:rPr>
          <w:t>maKH</w:t>
        </w:r>
        <w:proofErr w:type="spellEnd"/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44" w:author="Weekend Nguyen" w:date="2017-09-12T02:59:00Z"/>
          <w:color w:val="000000" w:themeColor="text1"/>
          <w:sz w:val="26"/>
          <w:szCs w:val="26"/>
        </w:rPr>
      </w:pPr>
      <w:ins w:id="345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46" w:author="Weekend Nguyen" w:date="2017-09-12T02:59:00Z"/>
          <w:color w:val="000000" w:themeColor="text1"/>
          <w:sz w:val="26"/>
          <w:szCs w:val="26"/>
        </w:rPr>
      </w:pPr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347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48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capNhat</w:t>
        </w:r>
      </w:ins>
      <w:ins w:id="349" w:author="Weekend Nguyen" w:date="2017-09-12T03:05:00Z">
        <w:r w:rsidR="00C474A9">
          <w:rPr>
            <w:rFonts w:ascii="Times New Roman" w:hAnsi="Times New Roman" w:cs="Times New Roman"/>
            <w:color w:val="000000" w:themeColor="text1"/>
            <w:sz w:val="26"/>
            <w:szCs w:val="26"/>
          </w:rPr>
          <w:t>KH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50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51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Cập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nhật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tin 1 </w:t>
        </w:r>
      </w:ins>
      <w:proofErr w:type="spellStart"/>
      <w:ins w:id="352" w:author="Weekend Nguyen" w:date="2017-09-12T03:05:00Z">
        <w:r w:rsidR="006608A4">
          <w:rPr>
            <w:rFonts w:ascii="Times New Roman" w:hAnsi="Times New Roman" w:cs="Times New Roman"/>
            <w:color w:val="000000" w:themeColor="text1"/>
            <w:sz w:val="26"/>
            <w:szCs w:val="26"/>
          </w:rPr>
          <w:t>khách</w:t>
        </w:r>
        <w:proofErr w:type="spellEnd"/>
        <w:r w:rsidR="006608A4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6608A4">
          <w:rPr>
            <w:rFonts w:ascii="Times New Roman" w:hAnsi="Times New Roman" w:cs="Times New Roman"/>
            <w:color w:val="000000" w:themeColor="text1"/>
            <w:sz w:val="26"/>
            <w:szCs w:val="26"/>
          </w:rPr>
          <w:t>hàng</w:t>
        </w:r>
      </w:ins>
      <w:proofErr w:type="spellEnd"/>
      <w:ins w:id="353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có</w:t>
        </w:r>
        <w:proofErr w:type="spellEnd"/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54" w:author="Weekend Nguyen" w:date="2017-09-12T02:59:00Z"/>
          <w:color w:val="000000" w:themeColor="text1"/>
          <w:sz w:val="26"/>
          <w:szCs w:val="26"/>
        </w:rPr>
      </w:pPr>
      <w:ins w:id="355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ma</w:t>
        </w:r>
      </w:ins>
      <w:ins w:id="356" w:author="Weekend Nguyen" w:date="2017-09-12T03:05:00Z">
        <w:r w:rsidR="00434791">
          <w:rPr>
            <w:color w:val="000000" w:themeColor="text1"/>
            <w:sz w:val="26"/>
            <w:szCs w:val="26"/>
          </w:rPr>
          <w:t>KH</w:t>
        </w:r>
      </w:ins>
      <w:proofErr w:type="spellEnd"/>
      <w:ins w:id="357" w:author="Weekend Nguyen" w:date="2017-09-12T02:59:00Z">
        <w:r>
          <w:rPr>
            <w:color w:val="000000" w:themeColor="text1"/>
            <w:sz w:val="26"/>
            <w:szCs w:val="26"/>
          </w:rPr>
          <w:t xml:space="preserve">–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3A1E7D" w:rsidRDefault="003A1E7D">
      <w:pPr>
        <w:pStyle w:val="ListParagraph"/>
        <w:spacing w:after="0" w:line="360" w:lineRule="auto"/>
        <w:ind w:left="1212"/>
        <w:rPr>
          <w:ins w:id="358" w:author="Weekend Nguyen" w:date="2017-09-11T12:18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359" w:author="Weekend Nguyen" w:date="2017-09-12T02:59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360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DB6FEB" w:rsidRDefault="00DB6FEB">
      <w:pPr>
        <w:pStyle w:val="ListParagraph"/>
        <w:numPr>
          <w:ilvl w:val="2"/>
          <w:numId w:val="9"/>
        </w:numPr>
        <w:spacing w:after="0" w:line="360" w:lineRule="auto"/>
        <w:rPr>
          <w:ins w:id="361" w:author="Weekend Nguyen" w:date="2017-09-12T02:59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362" w:author="Weekend Nguyen" w:date="2017-09-11T12:18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363" w:author="Weekend Nguyen" w:date="2017-09-11T12:19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lastRenderedPageBreak/>
          <w:t>Thống kê: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64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ins w:id="365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Phương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thức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:</w:t>
        </w:r>
      </w:ins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366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67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368" w:author="Weekend Nguyen" w:date="2017-09-12T03:13:00Z"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>doanhThu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69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70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thống</w:t>
        </w:r>
        <w:proofErr w:type="spellEnd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>kê</w:t>
        </w:r>
        <w:proofErr w:type="spellEnd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>doanh</w:t>
        </w:r>
        <w:proofErr w:type="spellEnd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</w:t>
        </w:r>
        <w:proofErr w:type="spellEnd"/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71" w:author="Weekend Nguyen" w:date="2017-09-12T02:59:00Z"/>
          <w:color w:val="000000" w:themeColor="text1"/>
          <w:sz w:val="26"/>
          <w:szCs w:val="26"/>
        </w:rPr>
      </w:pPr>
      <w:ins w:id="372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373" w:author="Weekend Nguyen" w:date="2017-09-12T03:13:00Z"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>không</w:t>
        </w:r>
        <w:proofErr w:type="spellEnd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434092">
          <w:rPr>
            <w:rFonts w:ascii="Times New Roman" w:hAnsi="Times New Roman" w:cs="Times New Roman"/>
            <w:color w:val="000000" w:themeColor="text1"/>
            <w:sz w:val="26"/>
            <w:szCs w:val="26"/>
          </w:rPr>
          <w:t>có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74" w:author="Weekend Nguyen" w:date="2017-09-12T02:59:00Z"/>
          <w:color w:val="000000" w:themeColor="text1"/>
          <w:sz w:val="26"/>
          <w:szCs w:val="26"/>
        </w:rPr>
      </w:pPr>
      <w:ins w:id="375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76" w:author="Weekend Nguyen" w:date="2017-09-12T02:59:00Z"/>
          <w:color w:val="000000" w:themeColor="text1"/>
          <w:sz w:val="26"/>
          <w:szCs w:val="26"/>
        </w:rPr>
      </w:pPr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377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78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379" w:author="Weekend Nguyen" w:date="2017-09-12T03:14:00Z"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thuocHetHan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80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81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  <w:proofErr w:type="spellStart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thống</w:t>
        </w:r>
        <w:proofErr w:type="spellEnd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>kê</w:t>
        </w:r>
        <w:proofErr w:type="spellEnd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  <w:proofErr w:type="spellEnd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>hết</w:t>
        </w:r>
        <w:proofErr w:type="spellEnd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9D0A71">
          <w:rPr>
            <w:rFonts w:ascii="Times New Roman" w:hAnsi="Times New Roman" w:cs="Times New Roman"/>
            <w:color w:val="000000" w:themeColor="text1"/>
            <w:sz w:val="26"/>
            <w:szCs w:val="26"/>
          </w:rPr>
          <w:t>hạn</w:t>
        </w:r>
        <w:proofErr w:type="spellEnd"/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82" w:author="Weekend Nguyen" w:date="2017-09-12T02:59:00Z"/>
          <w:color w:val="000000" w:themeColor="text1"/>
          <w:sz w:val="26"/>
          <w:szCs w:val="26"/>
        </w:rPr>
      </w:pPr>
      <w:ins w:id="383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384" w:author="Weekend Nguyen" w:date="2017-09-12T03:14:00Z">
        <w:r w:rsidR="00185585">
          <w:rPr>
            <w:color w:val="000000" w:themeColor="text1"/>
            <w:sz w:val="26"/>
            <w:szCs w:val="26"/>
          </w:rPr>
          <w:t>không</w:t>
        </w:r>
        <w:proofErr w:type="spellEnd"/>
        <w:r w:rsidR="00185585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185585">
          <w:rPr>
            <w:color w:val="000000" w:themeColor="text1"/>
            <w:sz w:val="26"/>
            <w:szCs w:val="26"/>
          </w:rPr>
          <w:t>có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85" w:author="Weekend Nguyen" w:date="2017-09-12T02:59:00Z"/>
          <w:color w:val="000000" w:themeColor="text1"/>
          <w:sz w:val="26"/>
          <w:szCs w:val="26"/>
        </w:rPr>
      </w:pPr>
      <w:ins w:id="386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3A1E7D" w:rsidRDefault="003A1E7D" w:rsidP="003A1E7D">
      <w:pPr>
        <w:pStyle w:val="ListParagraph"/>
        <w:spacing w:after="0" w:line="360" w:lineRule="auto"/>
        <w:ind w:left="1212"/>
        <w:rPr>
          <w:ins w:id="387" w:author="Weekend Nguyen" w:date="2017-09-12T02:59:00Z"/>
          <w:color w:val="000000" w:themeColor="text1"/>
          <w:sz w:val="26"/>
          <w:szCs w:val="26"/>
        </w:rPr>
      </w:pPr>
    </w:p>
    <w:p w:rsidR="003A1E7D" w:rsidRDefault="003A1E7D" w:rsidP="003A1E7D">
      <w:pPr>
        <w:pStyle w:val="ListParagraph"/>
        <w:spacing w:after="0" w:line="360" w:lineRule="auto"/>
        <w:ind w:left="1212" w:firstLine="228"/>
        <w:rPr>
          <w:ins w:id="388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89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Tên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390" w:author="Weekend Nguyen" w:date="2017-09-12T03:14:00Z">
        <w:r w:rsidR="00035A48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thuocMoiNhap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91" w:author="Weekend Nguyen" w:date="2017-09-12T02:59:00Z"/>
          <w:rFonts w:ascii="Times New Roman" w:hAnsi="Times New Roman" w:cs="Times New Roman"/>
          <w:color w:val="000000" w:themeColor="text1"/>
          <w:sz w:val="26"/>
          <w:szCs w:val="26"/>
        </w:rPr>
      </w:pPr>
      <w:ins w:id="392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Mô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tả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393" w:author="Weekend Nguyen" w:date="2017-09-12T03:14:00Z"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>thống</w:t>
        </w:r>
        <w:proofErr w:type="spellEnd"/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>kê</w:t>
        </w:r>
        <w:proofErr w:type="spellEnd"/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>thuốc</w:t>
        </w:r>
        <w:proofErr w:type="spellEnd"/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>mới</w:t>
        </w:r>
        <w:proofErr w:type="spellEnd"/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 w:rsidR="00A73F51">
          <w:rPr>
            <w:rFonts w:ascii="Times New Roman" w:hAnsi="Times New Roman" w:cs="Times New Roman"/>
            <w:color w:val="000000" w:themeColor="text1"/>
            <w:sz w:val="26"/>
            <w:szCs w:val="26"/>
          </w:rPr>
          <w:t>nhập</w:t>
        </w:r>
      </w:ins>
      <w:proofErr w:type="spellEnd"/>
    </w:p>
    <w:p w:rsidR="003A1E7D" w:rsidRDefault="003A1E7D" w:rsidP="003A1E7D">
      <w:pPr>
        <w:pStyle w:val="ListParagraph"/>
        <w:spacing w:after="0" w:line="360" w:lineRule="auto"/>
        <w:ind w:left="1212"/>
        <w:rPr>
          <w:ins w:id="394" w:author="Weekend Nguyen" w:date="2017-09-12T02:59:00Z"/>
          <w:color w:val="000000" w:themeColor="text1"/>
          <w:sz w:val="26"/>
          <w:szCs w:val="26"/>
        </w:rPr>
      </w:pPr>
      <w:ins w:id="395" w:author="Weekend Nguyen" w:date="2017-09-12T02:59:00Z"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Tham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số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đầu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>vào</w:t>
        </w:r>
        <w:proofErr w:type="spellEnd"/>
        <w:r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: </w:t>
        </w:r>
      </w:ins>
      <w:proofErr w:type="spellStart"/>
      <w:ins w:id="396" w:author="Weekend Nguyen" w:date="2017-09-12T03:15:00Z">
        <w:r w:rsidR="001E6FE9">
          <w:rPr>
            <w:color w:val="000000" w:themeColor="text1"/>
            <w:sz w:val="26"/>
            <w:szCs w:val="26"/>
          </w:rPr>
          <w:t>không</w:t>
        </w:r>
        <w:proofErr w:type="spellEnd"/>
        <w:r w:rsidR="001E6FE9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1E6FE9">
          <w:rPr>
            <w:color w:val="000000" w:themeColor="text1"/>
            <w:sz w:val="26"/>
            <w:szCs w:val="26"/>
          </w:rPr>
          <w:t>có</w:t>
        </w:r>
      </w:ins>
      <w:proofErr w:type="spellEnd"/>
    </w:p>
    <w:p w:rsidR="003A1E7D" w:rsidRPr="00DB6FEB" w:rsidRDefault="003A1E7D">
      <w:pPr>
        <w:pStyle w:val="ListParagraph"/>
        <w:spacing w:after="0" w:line="360" w:lineRule="auto"/>
        <w:ind w:left="1212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  <w:rPrChange w:id="397" w:author="Weekend Nguyen" w:date="2017-09-11T12:18:00Z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rPrChange>
        </w:rPr>
        <w:pPrChange w:id="398" w:author="Weekend Nguyen" w:date="2017-09-12T02:59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399" w:author="Weekend Nguyen" w:date="2017-09-12T02:59:00Z">
        <w:r>
          <w:rPr>
            <w:b/>
            <w:color w:val="000000" w:themeColor="text1"/>
            <w:sz w:val="26"/>
            <w:szCs w:val="26"/>
          </w:rPr>
          <w:tab/>
        </w:r>
        <w:r>
          <w:rPr>
            <w:color w:val="000000" w:themeColor="text1"/>
            <w:sz w:val="26"/>
            <w:szCs w:val="26"/>
          </w:rPr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Kết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quả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đầu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ra</w:t>
        </w:r>
        <w:proofErr w:type="spellEnd"/>
        <w:r>
          <w:rPr>
            <w:color w:val="000000" w:themeColor="text1"/>
            <w:sz w:val="26"/>
            <w:szCs w:val="26"/>
          </w:rPr>
          <w:t>: void</w:t>
        </w:r>
      </w:ins>
    </w:p>
    <w:p w:rsidR="00114C97" w:rsidRDefault="00114C97" w:rsidP="00114C97">
      <w:pPr>
        <w:pStyle w:val="ListParagraph"/>
        <w:numPr>
          <w:ilvl w:val="1"/>
          <w:numId w:val="9"/>
        </w:numPr>
        <w:spacing w:after="0" w:line="360" w:lineRule="auto"/>
        <w:rPr>
          <w:ins w:id="400" w:author="Weekend Nguyen" w:date="2017-09-11T16:00:00Z"/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Entity:</w:t>
      </w: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401" w:author="Weekend Nguyen" w:date="2017-09-11T16:03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402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403" w:author="Weekend Nguyen" w:date="2017-09-11T16:01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Nhân viên</w:t>
        </w:r>
      </w:ins>
      <w:ins w:id="404" w:author="Weekend Nguyen" w:date="2017-09-11T16:03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:</w:t>
        </w:r>
      </w:ins>
    </w:p>
    <w:p w:rsidR="000022CF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05" w:author="Weekend Nguyen" w:date="2017-09-13T10:40:00Z"/>
          <w:color w:val="000000" w:themeColor="text1"/>
          <w:sz w:val="26"/>
          <w:szCs w:val="26"/>
        </w:rPr>
        <w:pPrChange w:id="406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moveToRangeStart w:id="407" w:author="Weekend Nguyen" w:date="2017-09-11T16:03:00Z" w:name="move492909131"/>
      <w:proofErr w:type="spellStart"/>
      <w:moveTo w:id="408" w:author="Weekend Nguyen" w:date="2017-09-11T16:03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del w:id="409" w:author="Weekend Nguyen" w:date="2017-09-13T10:42:00Z">
          <w:r w:rsidRPr="000564FE" w:rsidDel="00013FEC">
            <w:rPr>
              <w:color w:val="000000" w:themeColor="text1"/>
              <w:sz w:val="26"/>
              <w:szCs w:val="26"/>
            </w:rPr>
            <w:delText>Tên, kiểu dữ liệu, kích thước</w:delText>
          </w:r>
        </w:del>
      </w:moveTo>
    </w:p>
    <w:p w:rsidR="00013FEC" w:rsidRDefault="00013FE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10" w:author="Weekend Nguyen" w:date="2017-09-13T10:40:00Z"/>
          <w:color w:val="000000" w:themeColor="text1"/>
          <w:sz w:val="26"/>
          <w:szCs w:val="26"/>
        </w:rPr>
        <w:pPrChange w:id="411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ins w:id="412" w:author="Weekend Nguyen" w:date="2017-09-13T10:40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maNV</w:t>
        </w:r>
      </w:ins>
      <w:proofErr w:type="spellEnd"/>
      <w:ins w:id="413" w:author="Weekend Nguyen" w:date="2017-09-13T10:46:00Z">
        <w:r w:rsidR="009625A7">
          <w:rPr>
            <w:color w:val="000000" w:themeColor="text1"/>
            <w:sz w:val="26"/>
            <w:szCs w:val="26"/>
          </w:rPr>
          <w:t>, string</w:t>
        </w:r>
      </w:ins>
    </w:p>
    <w:p w:rsidR="00013FEC" w:rsidRDefault="00013FE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14" w:author="Weekend Nguyen" w:date="2017-09-13T10:40:00Z"/>
          <w:color w:val="000000" w:themeColor="text1"/>
          <w:sz w:val="26"/>
          <w:szCs w:val="26"/>
        </w:rPr>
        <w:pPrChange w:id="415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ins w:id="416" w:author="Weekend Nguyen" w:date="2017-09-13T10:40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tenNV</w:t>
        </w:r>
      </w:ins>
      <w:proofErr w:type="spellEnd"/>
      <w:ins w:id="417" w:author="Weekend Nguyen" w:date="2017-09-13T10:46:00Z">
        <w:r w:rsidR="009625A7">
          <w:rPr>
            <w:color w:val="000000" w:themeColor="text1"/>
            <w:sz w:val="26"/>
            <w:szCs w:val="26"/>
          </w:rPr>
          <w:t>, string</w:t>
        </w:r>
      </w:ins>
    </w:p>
    <w:p w:rsidR="00013FEC" w:rsidRDefault="00013FE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18" w:author="Weekend Nguyen" w:date="2017-09-13T10:40:00Z"/>
          <w:color w:val="000000" w:themeColor="text1"/>
          <w:sz w:val="26"/>
          <w:szCs w:val="26"/>
        </w:rPr>
        <w:pPrChange w:id="419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ins w:id="420" w:author="Weekend Nguyen" w:date="2017-09-13T10:40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chucVu</w:t>
        </w:r>
      </w:ins>
      <w:proofErr w:type="spellEnd"/>
      <w:ins w:id="421" w:author="Weekend Nguyen" w:date="2017-09-13T10:46:00Z">
        <w:r w:rsidR="009625A7">
          <w:rPr>
            <w:color w:val="000000" w:themeColor="text1"/>
            <w:sz w:val="26"/>
            <w:szCs w:val="26"/>
          </w:rPr>
          <w:t>, string</w:t>
        </w:r>
      </w:ins>
    </w:p>
    <w:p w:rsidR="00013FEC" w:rsidRDefault="00013FE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22" w:author="Weekend Nguyen" w:date="2017-09-13T10:40:00Z"/>
          <w:color w:val="000000" w:themeColor="text1"/>
          <w:sz w:val="26"/>
          <w:szCs w:val="26"/>
        </w:rPr>
        <w:pPrChange w:id="423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ins w:id="424" w:author="Weekend Nguyen" w:date="2017-09-13T10:40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gioiTinh</w:t>
        </w:r>
      </w:ins>
      <w:proofErr w:type="spellEnd"/>
      <w:ins w:id="425" w:author="Weekend Nguyen" w:date="2017-09-13T10:45:00Z">
        <w:r w:rsidR="009625A7">
          <w:rPr>
            <w:color w:val="000000" w:themeColor="text1"/>
            <w:sz w:val="26"/>
            <w:szCs w:val="26"/>
          </w:rPr>
          <w:t>, char</w:t>
        </w:r>
      </w:ins>
    </w:p>
    <w:p w:rsidR="00013FEC" w:rsidRDefault="00013FE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26" w:author="Weekend Nguyen" w:date="2017-09-13T10:41:00Z"/>
          <w:color w:val="000000" w:themeColor="text1"/>
          <w:sz w:val="26"/>
          <w:szCs w:val="26"/>
        </w:rPr>
        <w:pPrChange w:id="427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ins w:id="428" w:author="Weekend Nguyen" w:date="2017-09-13T10:41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sDT</w:t>
        </w:r>
      </w:ins>
      <w:proofErr w:type="spellEnd"/>
      <w:ins w:id="429" w:author="Weekend Nguyen" w:date="2017-09-13T10:46:00Z">
        <w:r w:rsidR="009625A7">
          <w:rPr>
            <w:color w:val="000000" w:themeColor="text1"/>
            <w:sz w:val="26"/>
            <w:szCs w:val="26"/>
          </w:rPr>
          <w:t>, string</w:t>
        </w:r>
      </w:ins>
    </w:p>
    <w:p w:rsidR="00013FEC" w:rsidRDefault="00013FE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30" w:author="Weekend Nguyen" w:date="2017-09-13T10:41:00Z"/>
          <w:color w:val="000000" w:themeColor="text1"/>
          <w:sz w:val="26"/>
          <w:szCs w:val="26"/>
        </w:rPr>
        <w:pPrChange w:id="431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ins w:id="432" w:author="Weekend Nguyen" w:date="2017-09-13T10:41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eMail</w:t>
        </w:r>
      </w:ins>
      <w:proofErr w:type="spellEnd"/>
      <w:ins w:id="433" w:author="Weekend Nguyen" w:date="2017-09-13T10:46:00Z">
        <w:r w:rsidR="009625A7">
          <w:rPr>
            <w:color w:val="000000" w:themeColor="text1"/>
            <w:sz w:val="26"/>
            <w:szCs w:val="26"/>
          </w:rPr>
          <w:t>, string</w:t>
        </w:r>
      </w:ins>
    </w:p>
    <w:p w:rsidR="00013FEC" w:rsidRPr="000564FE" w:rsidRDefault="00013FEC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moveTo w:id="434" w:author="Weekend Nguyen" w:date="2017-09-11T16:03:00Z"/>
          <w:color w:val="000000" w:themeColor="text1"/>
          <w:sz w:val="26"/>
          <w:szCs w:val="26"/>
        </w:rPr>
        <w:pPrChange w:id="435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ins w:id="436" w:author="Weekend Nguyen" w:date="2017-09-13T10:41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ngaySinh</w:t>
        </w:r>
      </w:ins>
      <w:proofErr w:type="spellEnd"/>
      <w:ins w:id="437" w:author="Weekend Nguyen" w:date="2017-09-13T10:46:00Z">
        <w:r w:rsidR="009625A7">
          <w:rPr>
            <w:color w:val="000000" w:themeColor="text1"/>
            <w:sz w:val="26"/>
            <w:szCs w:val="26"/>
          </w:rPr>
          <w:t>, string</w:t>
        </w:r>
      </w:ins>
    </w:p>
    <w:p w:rsidR="000022CF" w:rsidRPr="000564FE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moveTo w:id="438" w:author="Weekend Nguyen" w:date="2017-09-11T16:03:00Z"/>
          <w:color w:val="000000" w:themeColor="text1"/>
          <w:sz w:val="26"/>
          <w:szCs w:val="26"/>
        </w:rPr>
        <w:pPrChange w:id="439" w:author="Weekend Nguyen" w:date="2017-09-11T16:03:00Z">
          <w:pPr>
            <w:pStyle w:val="NormalWeb"/>
            <w:numPr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720" w:hanging="360"/>
          </w:pPr>
        </w:pPrChange>
      </w:pPr>
      <w:proofErr w:type="spellStart"/>
      <w:moveTo w:id="440" w:author="Weekend Nguyen" w:date="2017-09-11T16:03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moveTo>
    </w:p>
    <w:p w:rsidR="000022CF" w:rsidRPr="00013FEC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moveTo w:id="441" w:author="Weekend Nguyen" w:date="2017-09-11T16:03:00Z"/>
          <w:color w:val="000000" w:themeColor="text1"/>
          <w:sz w:val="26"/>
          <w:szCs w:val="26"/>
        </w:rPr>
        <w:pPrChange w:id="442" w:author="Weekend Nguyen" w:date="2017-09-11T16:03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ins w:id="443" w:author="Weekend Nguyen" w:date="2017-09-11T16:03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</w:ins>
      <w:proofErr w:type="spellStart"/>
      <w:moveTo w:id="444" w:author="Weekend Nguyen" w:date="2017-09-11T16:03:00Z">
        <w:r w:rsidRPr="000564FE">
          <w:rPr>
            <w:color w:val="000000" w:themeColor="text1"/>
            <w:sz w:val="26"/>
            <w:szCs w:val="26"/>
          </w:rPr>
          <w:t>Tên</w:t>
        </w:r>
      </w:moveTo>
      <w:proofErr w:type="spellEnd"/>
      <w:ins w:id="445" w:author="Weekend Nguyen" w:date="2017-09-11T16:03:00Z">
        <w:r>
          <w:rPr>
            <w:color w:val="000000" w:themeColor="text1"/>
            <w:sz w:val="26"/>
            <w:szCs w:val="26"/>
            <w:lang w:val="vi-VN"/>
          </w:rPr>
          <w:t>:</w:t>
        </w:r>
      </w:ins>
      <w:ins w:id="446" w:author="Weekend Nguyen" w:date="2017-09-13T10:41:00Z">
        <w:r w:rsidR="00013FEC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013FEC">
          <w:rPr>
            <w:color w:val="000000" w:themeColor="text1"/>
            <w:sz w:val="26"/>
            <w:szCs w:val="26"/>
          </w:rPr>
          <w:t>tinhLuong</w:t>
        </w:r>
      </w:ins>
      <w:proofErr w:type="spellEnd"/>
    </w:p>
    <w:p w:rsidR="000022CF" w:rsidRPr="00013FEC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moveTo w:id="447" w:author="Weekend Nguyen" w:date="2017-09-11T16:03:00Z"/>
          <w:color w:val="000000" w:themeColor="text1"/>
          <w:sz w:val="26"/>
          <w:szCs w:val="26"/>
        </w:rPr>
        <w:pPrChange w:id="448" w:author="Weekend Nguyen" w:date="2017-09-11T16:04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ins w:id="449" w:author="Weekend Nguyen" w:date="2017-09-11T16:04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</w:ins>
      <w:proofErr w:type="spellStart"/>
      <w:moveTo w:id="450" w:author="Weekend Nguyen" w:date="2017-09-11T16:03:00Z">
        <w:r w:rsidRPr="000564FE">
          <w:rPr>
            <w:color w:val="000000" w:themeColor="text1"/>
            <w:sz w:val="26"/>
            <w:szCs w:val="26"/>
          </w:rPr>
          <w:t>Mô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tả</w:t>
        </w:r>
      </w:moveTo>
      <w:proofErr w:type="spellEnd"/>
      <w:ins w:id="451" w:author="Weekend Nguyen" w:date="2017-09-11T16:04:00Z">
        <w:r>
          <w:rPr>
            <w:color w:val="000000" w:themeColor="text1"/>
            <w:sz w:val="26"/>
            <w:szCs w:val="26"/>
            <w:lang w:val="vi-VN"/>
          </w:rPr>
          <w:t>:</w:t>
        </w:r>
      </w:ins>
      <w:ins w:id="452" w:author="Weekend Nguyen" w:date="2017-09-13T10:41:00Z">
        <w:r w:rsidR="00013FEC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013FEC">
          <w:rPr>
            <w:color w:val="000000" w:themeColor="text1"/>
            <w:sz w:val="26"/>
            <w:szCs w:val="26"/>
          </w:rPr>
          <w:t>tính</w:t>
        </w:r>
        <w:proofErr w:type="spellEnd"/>
        <w:r w:rsidR="00013FEC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013FEC">
          <w:rPr>
            <w:color w:val="000000" w:themeColor="text1"/>
            <w:sz w:val="26"/>
            <w:szCs w:val="26"/>
          </w:rPr>
          <w:t>lương</w:t>
        </w:r>
        <w:proofErr w:type="spellEnd"/>
        <w:r w:rsidR="00013FEC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013FEC">
          <w:rPr>
            <w:color w:val="000000" w:themeColor="text1"/>
            <w:sz w:val="26"/>
            <w:szCs w:val="26"/>
          </w:rPr>
          <w:t>cho</w:t>
        </w:r>
        <w:proofErr w:type="spellEnd"/>
        <w:r w:rsidR="00013FEC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013FEC">
          <w:rPr>
            <w:color w:val="000000" w:themeColor="text1"/>
            <w:sz w:val="26"/>
            <w:szCs w:val="26"/>
          </w:rPr>
          <w:t>các</w:t>
        </w:r>
        <w:proofErr w:type="spellEnd"/>
        <w:r w:rsidR="00013FEC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013FEC">
          <w:rPr>
            <w:color w:val="000000" w:themeColor="text1"/>
            <w:sz w:val="26"/>
            <w:szCs w:val="26"/>
          </w:rPr>
          <w:t>nhân</w:t>
        </w:r>
        <w:proofErr w:type="spellEnd"/>
        <w:r w:rsidR="00013FEC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013FEC">
          <w:rPr>
            <w:color w:val="000000" w:themeColor="text1"/>
            <w:sz w:val="26"/>
            <w:szCs w:val="26"/>
          </w:rPr>
          <w:t>viên</w:t>
        </w:r>
      </w:ins>
      <w:proofErr w:type="spellEnd"/>
    </w:p>
    <w:p w:rsidR="000022CF" w:rsidRPr="000564FE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moveTo w:id="453" w:author="Weekend Nguyen" w:date="2017-09-11T16:03:00Z"/>
          <w:color w:val="000000" w:themeColor="text1"/>
          <w:sz w:val="26"/>
          <w:szCs w:val="26"/>
        </w:rPr>
        <w:pPrChange w:id="454" w:author="Weekend Nguyen" w:date="2017-09-11T16:04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ins w:id="455" w:author="Weekend Nguyen" w:date="2017-09-11T16:04:00Z">
        <w:r>
          <w:rPr>
            <w:color w:val="000000" w:themeColor="text1"/>
            <w:sz w:val="26"/>
            <w:szCs w:val="26"/>
            <w:lang w:val="vi-VN"/>
          </w:rPr>
          <w:lastRenderedPageBreak/>
          <w:t xml:space="preserve">+ </w:t>
        </w:r>
      </w:ins>
      <w:proofErr w:type="spellStart"/>
      <w:moveTo w:id="456" w:author="Weekend Nguyen" w:date="2017-09-11T16:03:00Z">
        <w:r w:rsidRPr="000564FE">
          <w:rPr>
            <w:color w:val="000000" w:themeColor="text1"/>
            <w:sz w:val="26"/>
            <w:szCs w:val="26"/>
          </w:rPr>
          <w:t>Tham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số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vào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del w:id="457" w:author="Weekend Nguyen" w:date="2017-09-13T10:42:00Z">
          <w:r w:rsidRPr="000564FE" w:rsidDel="00867C04">
            <w:rPr>
              <w:color w:val="000000" w:themeColor="text1"/>
              <w:sz w:val="26"/>
              <w:szCs w:val="26"/>
            </w:rPr>
            <w:delText>Tên, kiểu dữ liệu, kích thươcs</w:delText>
          </w:r>
        </w:del>
      </w:moveTo>
      <w:proofErr w:type="spellStart"/>
      <w:ins w:id="458" w:author="Weekend Nguyen" w:date="2017-09-13T10:42:00Z">
        <w:r w:rsidR="00867C04">
          <w:rPr>
            <w:color w:val="000000" w:themeColor="text1"/>
            <w:sz w:val="26"/>
            <w:szCs w:val="26"/>
          </w:rPr>
          <w:t>không</w:t>
        </w:r>
        <w:proofErr w:type="spellEnd"/>
        <w:r w:rsidR="00867C04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867C04">
          <w:rPr>
            <w:color w:val="000000" w:themeColor="text1"/>
            <w:sz w:val="26"/>
            <w:szCs w:val="26"/>
          </w:rPr>
          <w:t>có</w:t>
        </w:r>
      </w:ins>
      <w:proofErr w:type="spellEnd"/>
    </w:p>
    <w:p w:rsidR="000022CF" w:rsidRPr="000564FE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moveTo w:id="459" w:author="Weekend Nguyen" w:date="2017-09-11T16:03:00Z"/>
          <w:color w:val="000000" w:themeColor="text1"/>
          <w:sz w:val="26"/>
          <w:szCs w:val="26"/>
        </w:rPr>
        <w:pPrChange w:id="460" w:author="Weekend Nguyen" w:date="2017-09-11T16:04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ins w:id="461" w:author="Weekend Nguyen" w:date="2017-09-11T16:04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</w:ins>
      <w:proofErr w:type="spellStart"/>
      <w:moveTo w:id="462" w:author="Weekend Nguyen" w:date="2017-09-11T16:03:00Z">
        <w:r w:rsidRPr="000564FE">
          <w:rPr>
            <w:color w:val="000000" w:themeColor="text1"/>
            <w:sz w:val="26"/>
            <w:szCs w:val="26"/>
          </w:rPr>
          <w:t>Kết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quả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ra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del w:id="463" w:author="Weekend Nguyen" w:date="2017-09-13T10:42:00Z">
          <w:r w:rsidRPr="000564FE" w:rsidDel="00867C04">
            <w:rPr>
              <w:color w:val="000000" w:themeColor="text1"/>
              <w:sz w:val="26"/>
              <w:szCs w:val="26"/>
            </w:rPr>
            <w:delText>Tên, kiểu dữ liệu, kích thước</w:delText>
          </w:r>
        </w:del>
      </w:moveTo>
      <w:proofErr w:type="spellStart"/>
      <w:ins w:id="464" w:author="Weekend Nguyen" w:date="2017-09-13T10:42:00Z">
        <w:r w:rsidR="00867C04">
          <w:rPr>
            <w:color w:val="000000" w:themeColor="text1"/>
            <w:sz w:val="26"/>
            <w:szCs w:val="26"/>
          </w:rPr>
          <w:t>trả</w:t>
        </w:r>
        <w:proofErr w:type="spellEnd"/>
        <w:r w:rsidR="00867C04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867C04">
          <w:rPr>
            <w:color w:val="000000" w:themeColor="text1"/>
            <w:sz w:val="26"/>
            <w:szCs w:val="26"/>
          </w:rPr>
          <w:t>về</w:t>
        </w:r>
        <w:proofErr w:type="spellEnd"/>
        <w:r w:rsidR="00867C04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867C04">
          <w:rPr>
            <w:color w:val="000000" w:themeColor="text1"/>
            <w:sz w:val="26"/>
            <w:szCs w:val="26"/>
          </w:rPr>
          <w:t>giá</w:t>
        </w:r>
        <w:proofErr w:type="spellEnd"/>
        <w:r w:rsidR="00867C04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867C04">
          <w:rPr>
            <w:color w:val="000000" w:themeColor="text1"/>
            <w:sz w:val="26"/>
            <w:szCs w:val="26"/>
          </w:rPr>
          <w:t>trị</w:t>
        </w:r>
        <w:proofErr w:type="spellEnd"/>
        <w:r w:rsidR="00867C04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="00867C04">
          <w:rPr>
            <w:color w:val="000000" w:themeColor="text1"/>
            <w:sz w:val="26"/>
            <w:szCs w:val="26"/>
          </w:rPr>
          <w:t>kiểu</w:t>
        </w:r>
        <w:proofErr w:type="spellEnd"/>
        <w:r w:rsidR="00867C04">
          <w:rPr>
            <w:color w:val="000000" w:themeColor="text1"/>
            <w:sz w:val="26"/>
            <w:szCs w:val="26"/>
          </w:rPr>
          <w:t xml:space="preserve"> long</w:t>
        </w:r>
      </w:ins>
    </w:p>
    <w:p w:rsidR="000022CF" w:rsidRPr="000564FE" w:rsidDel="00867C04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del w:id="465" w:author="Weekend Nguyen" w:date="2017-09-13T10:42:00Z"/>
          <w:moveTo w:id="466" w:author="Weekend Nguyen" w:date="2017-09-11T16:03:00Z"/>
          <w:color w:val="000000" w:themeColor="text1"/>
          <w:sz w:val="26"/>
          <w:szCs w:val="26"/>
        </w:rPr>
        <w:pPrChange w:id="467" w:author="Weekend Nguyen" w:date="2017-09-11T16:04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moveTo w:id="468" w:author="Weekend Nguyen" w:date="2017-09-11T16:03:00Z">
        <w:del w:id="469" w:author="Weekend Nguyen" w:date="2017-09-13T10:42:00Z">
          <w:r w:rsidRPr="000564FE" w:rsidDel="00867C04">
            <w:rPr>
              <w:color w:val="000000" w:themeColor="text1"/>
              <w:sz w:val="26"/>
              <w:szCs w:val="26"/>
            </w:rPr>
            <w:delText>Luồng xử lý</w:delText>
          </w:r>
        </w:del>
      </w:moveTo>
    </w:p>
    <w:p w:rsidR="000022CF" w:rsidRPr="000564FE" w:rsidDel="00867C04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del w:id="470" w:author="Weekend Nguyen" w:date="2017-09-13T10:42:00Z"/>
          <w:moveTo w:id="471" w:author="Weekend Nguyen" w:date="2017-09-11T16:03:00Z"/>
          <w:color w:val="000000" w:themeColor="text1"/>
          <w:sz w:val="26"/>
          <w:szCs w:val="26"/>
        </w:rPr>
        <w:pPrChange w:id="472" w:author="Weekend Nguyen" w:date="2017-09-11T16:04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moveTo w:id="473" w:author="Weekend Nguyen" w:date="2017-09-11T16:03:00Z">
        <w:del w:id="474" w:author="Weekend Nguyen" w:date="2017-09-13T10:42:00Z">
          <w:r w:rsidRPr="000564FE" w:rsidDel="00867C04">
            <w:rPr>
              <w:color w:val="000000" w:themeColor="text1"/>
              <w:sz w:val="26"/>
              <w:szCs w:val="26"/>
            </w:rPr>
            <w:delText>Điều kiện bắt đầu</w:delText>
          </w:r>
        </w:del>
      </w:moveTo>
    </w:p>
    <w:p w:rsidR="000022CF" w:rsidDel="00D60319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del w:id="475" w:author="Weekend Nguyen" w:date="2017-09-11T16:04:00Z"/>
          <w:moveTo w:id="476" w:author="Weekend Nguyen" w:date="2017-09-11T16:03:00Z"/>
          <w:color w:val="000000" w:themeColor="text1"/>
          <w:sz w:val="26"/>
          <w:szCs w:val="26"/>
        </w:rPr>
        <w:pPrChange w:id="477" w:author="Weekend Nguyen" w:date="2017-09-11T16:04:00Z">
          <w:pPr>
            <w:pStyle w:val="NormalWeb"/>
            <w:numPr>
              <w:ilvl w:val="1"/>
              <w:numId w:val="9"/>
            </w:numPr>
            <w:shd w:val="clear" w:color="auto" w:fill="FFFFFF"/>
            <w:spacing w:before="180" w:beforeAutospacing="0" w:after="180" w:afterAutospacing="0" w:line="299" w:lineRule="atLeast"/>
            <w:ind w:left="816" w:hanging="390"/>
          </w:pPr>
        </w:pPrChange>
      </w:pPr>
      <w:moveTo w:id="478" w:author="Weekend Nguyen" w:date="2017-09-11T16:03:00Z">
        <w:del w:id="479" w:author="Weekend Nguyen" w:date="2017-09-13T10:42:00Z">
          <w:r w:rsidRPr="000564FE" w:rsidDel="00867C04">
            <w:rPr>
              <w:color w:val="000000" w:themeColor="text1"/>
              <w:sz w:val="26"/>
              <w:szCs w:val="26"/>
            </w:rPr>
            <w:delText>Điều kiện kết thúc</w:delText>
          </w:r>
        </w:del>
      </w:moveTo>
    </w:p>
    <w:moveToRangeEnd w:id="407"/>
    <w:p w:rsidR="000022CF" w:rsidRPr="00D60319" w:rsidRDefault="000022CF">
      <w:pPr>
        <w:pStyle w:val="NormalWeb"/>
        <w:shd w:val="clear" w:color="auto" w:fill="FFFFFF"/>
        <w:spacing w:before="180" w:beforeAutospacing="0" w:after="180" w:afterAutospacing="0" w:line="299" w:lineRule="atLeast"/>
        <w:rPr>
          <w:ins w:id="480" w:author="Weekend Nguyen" w:date="2017-09-11T16:01:00Z"/>
          <w:lang w:val="vi-VN"/>
          <w:rPrChange w:id="481" w:author="Weekend Nguyen" w:date="2017-09-11T16:04:00Z">
            <w:rPr>
              <w:ins w:id="482" w:author="Weekend Nguyen" w:date="2017-09-11T16:01:00Z"/>
              <w:lang w:val="vi-VN"/>
            </w:rPr>
          </w:rPrChange>
        </w:rPr>
        <w:pPrChange w:id="483" w:author="Weekend Nguyen" w:date="2017-09-13T10:42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484" w:author="Weekend Nguyen" w:date="2017-09-13T10:46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485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486" w:author="Weekend Nguyen" w:date="2017-09-11T16:01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Admin</w:t>
        </w:r>
      </w:ins>
    </w:p>
    <w:p w:rsidR="003168A0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87" w:author="Weekend Nguyen" w:date="2017-09-13T10:46:00Z"/>
          <w:color w:val="000000" w:themeColor="text1"/>
          <w:sz w:val="26"/>
          <w:szCs w:val="26"/>
        </w:rPr>
      </w:pPr>
      <w:proofErr w:type="spellStart"/>
      <w:ins w:id="488" w:author="Weekend Nguyen" w:date="2017-09-13T10:4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168A0" w:rsidRPr="000564FE" w:rsidRDefault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89" w:author="Weekend Nguyen" w:date="2017-09-13T10:46:00Z"/>
          <w:color w:val="000000" w:themeColor="text1"/>
          <w:sz w:val="26"/>
          <w:szCs w:val="26"/>
        </w:rPr>
      </w:pPr>
      <w:ins w:id="490" w:author="Weekend Nguyen" w:date="2017-09-13T10:46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491" w:author="Weekend Nguyen" w:date="2017-09-13T10:46:00Z"/>
          <w:color w:val="000000" w:themeColor="text1"/>
          <w:sz w:val="26"/>
          <w:szCs w:val="26"/>
        </w:rPr>
      </w:pPr>
      <w:proofErr w:type="spellStart"/>
      <w:ins w:id="492" w:author="Weekend Nguyen" w:date="2017-09-13T10:4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168A0" w:rsidRPr="002D717D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493" w:author="Weekend Nguyen" w:date="2017-09-13T10:46:00Z"/>
          <w:color w:val="000000" w:themeColor="text1"/>
          <w:sz w:val="26"/>
          <w:szCs w:val="26"/>
        </w:rPr>
      </w:pPr>
      <w:ins w:id="494" w:author="Weekend Nguyen" w:date="2017-09-13T10:46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Tên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tinhLuong</w:t>
        </w:r>
        <w:proofErr w:type="spellEnd"/>
      </w:ins>
    </w:p>
    <w:p w:rsidR="003168A0" w:rsidRPr="002D717D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495" w:author="Weekend Nguyen" w:date="2017-09-13T10:46:00Z"/>
          <w:color w:val="000000" w:themeColor="text1"/>
          <w:sz w:val="26"/>
          <w:szCs w:val="26"/>
        </w:rPr>
      </w:pPr>
      <w:ins w:id="496" w:author="Weekend Nguyen" w:date="2017-09-13T10:46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Mô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tả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tính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lương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cho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các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nhân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viên</w:t>
        </w:r>
        <w:proofErr w:type="spellEnd"/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497" w:author="Weekend Nguyen" w:date="2017-09-13T10:46:00Z"/>
          <w:color w:val="000000" w:themeColor="text1"/>
          <w:sz w:val="26"/>
          <w:szCs w:val="26"/>
        </w:rPr>
      </w:pPr>
      <w:ins w:id="498" w:author="Weekend Nguyen" w:date="2017-09-13T10:46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Tham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số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vào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797AD6" w:rsidRDefault="003168A0">
      <w:pPr>
        <w:pStyle w:val="ListParagraph"/>
        <w:spacing w:after="0" w:line="360" w:lineRule="auto"/>
        <w:ind w:left="1212"/>
        <w:rPr>
          <w:ins w:id="499" w:author="Weekend Nguyen" w:date="2017-09-11T16:01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00" w:author="Weekend Nguyen" w:date="2017-09-13T10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01" w:author="Weekend Nguyen" w:date="2017-09-13T10:46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Kết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quả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ra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trả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về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giá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trị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long</w:t>
        </w:r>
      </w:ins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502" w:author="Weekend Nguyen" w:date="2017-09-13T10:46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03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04" w:author="Weekend Nguyen" w:date="2017-09-11T16:01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Nhân v</w:t>
        </w:r>
      </w:ins>
      <w:ins w:id="505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iên quản lý thuốc</w:t>
        </w:r>
      </w:ins>
    </w:p>
    <w:p w:rsidR="003168A0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06" w:author="Weekend Nguyen" w:date="2017-09-13T10:47:00Z"/>
          <w:color w:val="000000" w:themeColor="text1"/>
          <w:sz w:val="26"/>
          <w:szCs w:val="26"/>
        </w:rPr>
      </w:pPr>
      <w:proofErr w:type="spellStart"/>
      <w:ins w:id="507" w:author="Weekend Nguyen" w:date="2017-09-13T10:4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08" w:author="Weekend Nguyen" w:date="2017-09-13T10:47:00Z"/>
          <w:color w:val="000000" w:themeColor="text1"/>
          <w:sz w:val="26"/>
          <w:szCs w:val="26"/>
        </w:rPr>
      </w:pPr>
      <w:ins w:id="509" w:author="Weekend Nguyen" w:date="2017-09-13T10:47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10" w:author="Weekend Nguyen" w:date="2017-09-13T10:47:00Z"/>
          <w:color w:val="000000" w:themeColor="text1"/>
          <w:sz w:val="26"/>
          <w:szCs w:val="26"/>
        </w:rPr>
      </w:pPr>
      <w:proofErr w:type="spellStart"/>
      <w:ins w:id="511" w:author="Weekend Nguyen" w:date="2017-09-13T10:4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168A0" w:rsidRPr="002D717D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12" w:author="Weekend Nguyen" w:date="2017-09-13T10:47:00Z"/>
          <w:color w:val="000000" w:themeColor="text1"/>
          <w:sz w:val="26"/>
          <w:szCs w:val="26"/>
        </w:rPr>
      </w:pPr>
      <w:ins w:id="513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Tên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tinhLuong</w:t>
        </w:r>
        <w:proofErr w:type="spellEnd"/>
      </w:ins>
    </w:p>
    <w:p w:rsidR="003168A0" w:rsidRPr="002D717D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14" w:author="Weekend Nguyen" w:date="2017-09-13T10:47:00Z"/>
          <w:color w:val="000000" w:themeColor="text1"/>
          <w:sz w:val="26"/>
          <w:szCs w:val="26"/>
        </w:rPr>
      </w:pPr>
      <w:ins w:id="515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Mô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tả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tính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lương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cho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các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nhân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viên</w:t>
        </w:r>
        <w:proofErr w:type="spellEnd"/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16" w:author="Weekend Nguyen" w:date="2017-09-13T10:47:00Z"/>
          <w:color w:val="000000" w:themeColor="text1"/>
          <w:sz w:val="26"/>
          <w:szCs w:val="26"/>
        </w:rPr>
      </w:pPr>
      <w:ins w:id="517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Tham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số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vào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168A0" w:rsidRDefault="003168A0" w:rsidP="003168A0">
      <w:pPr>
        <w:pStyle w:val="ListParagraph"/>
        <w:spacing w:after="0" w:line="360" w:lineRule="auto"/>
        <w:ind w:left="1212"/>
        <w:rPr>
          <w:ins w:id="518" w:author="Weekend Nguyen" w:date="2017-09-13T10:47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ins w:id="519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Kết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quả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ra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trả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về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giá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trị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long</w:t>
        </w:r>
      </w:ins>
    </w:p>
    <w:p w:rsidR="003168A0" w:rsidRDefault="003168A0">
      <w:pPr>
        <w:pStyle w:val="ListParagraph"/>
        <w:spacing w:after="0" w:line="360" w:lineRule="auto"/>
        <w:ind w:left="1212"/>
        <w:rPr>
          <w:ins w:id="520" w:author="Weekend Nguyen" w:date="2017-09-11T16:0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21" w:author="Weekend Nguyen" w:date="2017-09-13T10:4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522" w:author="Weekend Nguyen" w:date="2017-09-13T10:47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23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24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Nhân viên bán thuốc</w:t>
        </w:r>
      </w:ins>
    </w:p>
    <w:p w:rsidR="003168A0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25" w:author="Weekend Nguyen" w:date="2017-09-13T10:47:00Z"/>
          <w:color w:val="000000" w:themeColor="text1"/>
          <w:sz w:val="26"/>
          <w:szCs w:val="26"/>
        </w:rPr>
      </w:pPr>
      <w:proofErr w:type="spellStart"/>
      <w:ins w:id="526" w:author="Weekend Nguyen" w:date="2017-09-13T10:4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27" w:author="Weekend Nguyen" w:date="2017-09-13T10:47:00Z"/>
          <w:color w:val="000000" w:themeColor="text1"/>
          <w:sz w:val="26"/>
          <w:szCs w:val="26"/>
        </w:rPr>
      </w:pPr>
      <w:ins w:id="528" w:author="Weekend Nguyen" w:date="2017-09-13T10:47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29" w:author="Weekend Nguyen" w:date="2017-09-13T10:47:00Z"/>
          <w:color w:val="000000" w:themeColor="text1"/>
          <w:sz w:val="26"/>
          <w:szCs w:val="26"/>
        </w:rPr>
      </w:pPr>
      <w:proofErr w:type="spellStart"/>
      <w:ins w:id="530" w:author="Weekend Nguyen" w:date="2017-09-13T10:4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168A0" w:rsidRPr="002D717D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31" w:author="Weekend Nguyen" w:date="2017-09-13T10:47:00Z"/>
          <w:color w:val="000000" w:themeColor="text1"/>
          <w:sz w:val="26"/>
          <w:szCs w:val="26"/>
        </w:rPr>
      </w:pPr>
      <w:ins w:id="532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Tên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tinhLuong</w:t>
        </w:r>
        <w:proofErr w:type="spellEnd"/>
      </w:ins>
    </w:p>
    <w:p w:rsidR="003168A0" w:rsidRPr="002D717D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33" w:author="Weekend Nguyen" w:date="2017-09-13T10:47:00Z"/>
          <w:color w:val="000000" w:themeColor="text1"/>
          <w:sz w:val="26"/>
          <w:szCs w:val="26"/>
        </w:rPr>
      </w:pPr>
      <w:ins w:id="534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Mô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tả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tính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lương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cho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các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nhân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viên</w:t>
        </w:r>
        <w:proofErr w:type="spellEnd"/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35" w:author="Weekend Nguyen" w:date="2017-09-13T10:47:00Z"/>
          <w:color w:val="000000" w:themeColor="text1"/>
          <w:sz w:val="26"/>
          <w:szCs w:val="26"/>
        </w:rPr>
      </w:pPr>
      <w:ins w:id="536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Tham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số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vào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168A0" w:rsidRDefault="003168A0" w:rsidP="003168A0">
      <w:pPr>
        <w:pStyle w:val="ListParagraph"/>
        <w:spacing w:after="0" w:line="360" w:lineRule="auto"/>
        <w:ind w:left="1212"/>
        <w:rPr>
          <w:ins w:id="537" w:author="Weekend Nguyen" w:date="2017-09-13T10:47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ins w:id="538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Kết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quả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ra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trả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về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giá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trị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long</w:t>
        </w:r>
      </w:ins>
    </w:p>
    <w:p w:rsidR="003168A0" w:rsidRDefault="003168A0">
      <w:pPr>
        <w:pStyle w:val="ListParagraph"/>
        <w:spacing w:after="0" w:line="360" w:lineRule="auto"/>
        <w:ind w:left="1212"/>
        <w:rPr>
          <w:ins w:id="539" w:author="Weekend Nguyen" w:date="2017-09-11T16:0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40" w:author="Weekend Nguyen" w:date="2017-09-13T10:4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541" w:author="Weekend Nguyen" w:date="2017-09-13T10:47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42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43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Nhân viên thống kê</w:t>
        </w:r>
      </w:ins>
    </w:p>
    <w:p w:rsidR="003168A0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44" w:author="Weekend Nguyen" w:date="2017-09-13T10:47:00Z"/>
          <w:color w:val="000000" w:themeColor="text1"/>
          <w:sz w:val="26"/>
          <w:szCs w:val="26"/>
        </w:rPr>
      </w:pPr>
      <w:proofErr w:type="spellStart"/>
      <w:ins w:id="545" w:author="Weekend Nguyen" w:date="2017-09-13T10:4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46" w:author="Weekend Nguyen" w:date="2017-09-13T10:47:00Z"/>
          <w:color w:val="000000" w:themeColor="text1"/>
          <w:sz w:val="26"/>
          <w:szCs w:val="26"/>
        </w:rPr>
      </w:pPr>
      <w:ins w:id="547" w:author="Weekend Nguyen" w:date="2017-09-13T10:47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48" w:author="Weekend Nguyen" w:date="2017-09-13T10:47:00Z"/>
          <w:color w:val="000000" w:themeColor="text1"/>
          <w:sz w:val="26"/>
          <w:szCs w:val="26"/>
        </w:rPr>
      </w:pPr>
      <w:proofErr w:type="spellStart"/>
      <w:ins w:id="549" w:author="Weekend Nguyen" w:date="2017-09-13T10:4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168A0" w:rsidRPr="002D717D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50" w:author="Weekend Nguyen" w:date="2017-09-13T10:47:00Z"/>
          <w:color w:val="000000" w:themeColor="text1"/>
          <w:sz w:val="26"/>
          <w:szCs w:val="26"/>
        </w:rPr>
      </w:pPr>
      <w:ins w:id="551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Tên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tinhLuong</w:t>
        </w:r>
        <w:proofErr w:type="spellEnd"/>
      </w:ins>
    </w:p>
    <w:p w:rsidR="003168A0" w:rsidRPr="002D717D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52" w:author="Weekend Nguyen" w:date="2017-09-13T10:47:00Z"/>
          <w:color w:val="000000" w:themeColor="text1"/>
          <w:sz w:val="26"/>
          <w:szCs w:val="26"/>
        </w:rPr>
      </w:pPr>
      <w:ins w:id="553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Mô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tả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tính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lương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cho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các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nhân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viên</w:t>
        </w:r>
        <w:proofErr w:type="spellEnd"/>
      </w:ins>
    </w:p>
    <w:p w:rsidR="003168A0" w:rsidRPr="000564FE" w:rsidRDefault="003168A0" w:rsidP="003168A0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554" w:author="Weekend Nguyen" w:date="2017-09-13T10:47:00Z"/>
          <w:color w:val="000000" w:themeColor="text1"/>
          <w:sz w:val="26"/>
          <w:szCs w:val="26"/>
        </w:rPr>
      </w:pPr>
      <w:ins w:id="555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Tham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số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vào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168A0" w:rsidRDefault="003168A0" w:rsidP="003168A0">
      <w:pPr>
        <w:pStyle w:val="ListParagraph"/>
        <w:spacing w:after="0" w:line="360" w:lineRule="auto"/>
        <w:ind w:left="1212"/>
        <w:rPr>
          <w:ins w:id="556" w:author="Weekend Nguyen" w:date="2017-09-13T10:47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ins w:id="557" w:author="Weekend Nguyen" w:date="2017-09-13T10:47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Kết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quả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ra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trả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về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giá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trị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long</w:t>
        </w:r>
      </w:ins>
    </w:p>
    <w:p w:rsidR="003168A0" w:rsidRDefault="003168A0">
      <w:pPr>
        <w:pStyle w:val="ListParagraph"/>
        <w:spacing w:after="0" w:line="360" w:lineRule="auto"/>
        <w:ind w:left="1212"/>
        <w:rPr>
          <w:ins w:id="558" w:author="Weekend Nguyen" w:date="2017-09-11T16:0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59" w:author="Weekend Nguyen" w:date="2017-09-13T10:4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560" w:author="Weekend Nguyen" w:date="2017-09-13T10:5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61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62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Tài khoản</w:t>
        </w:r>
      </w:ins>
    </w:p>
    <w:p w:rsidR="003167E0" w:rsidRDefault="003167E0" w:rsidP="003167E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63" w:author="Weekend Nguyen" w:date="2017-09-13T10:52:00Z"/>
          <w:color w:val="000000" w:themeColor="text1"/>
          <w:sz w:val="26"/>
          <w:szCs w:val="26"/>
        </w:rPr>
      </w:pPr>
      <w:proofErr w:type="spellStart"/>
      <w:ins w:id="564" w:author="Weekend Nguyen" w:date="2017-09-13T10:52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167E0" w:rsidRDefault="003167E0" w:rsidP="003167E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65" w:author="Weekend Nguyen" w:date="2017-09-13T10:52:00Z"/>
          <w:color w:val="000000" w:themeColor="text1"/>
          <w:sz w:val="26"/>
          <w:szCs w:val="26"/>
        </w:rPr>
      </w:pPr>
      <w:ins w:id="566" w:author="Weekend Nguyen" w:date="2017-09-13T10:52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567" w:author="Weekend Nguyen" w:date="2017-09-13T10:54:00Z">
        <w:r w:rsidR="00851BB3">
          <w:rPr>
            <w:color w:val="000000" w:themeColor="text1"/>
            <w:sz w:val="26"/>
            <w:szCs w:val="26"/>
          </w:rPr>
          <w:t>tenTK</w:t>
        </w:r>
      </w:ins>
      <w:proofErr w:type="spellEnd"/>
      <w:ins w:id="568" w:author="Weekend Nguyen" w:date="2017-09-13T10:52:00Z">
        <w:r>
          <w:rPr>
            <w:color w:val="000000" w:themeColor="text1"/>
            <w:sz w:val="26"/>
            <w:szCs w:val="26"/>
          </w:rPr>
          <w:t>, string</w:t>
        </w:r>
      </w:ins>
    </w:p>
    <w:p w:rsidR="003167E0" w:rsidRDefault="003167E0" w:rsidP="003167E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69" w:author="Weekend Nguyen" w:date="2017-09-13T10:52:00Z"/>
          <w:color w:val="000000" w:themeColor="text1"/>
          <w:sz w:val="26"/>
          <w:szCs w:val="26"/>
        </w:rPr>
      </w:pPr>
      <w:ins w:id="570" w:author="Weekend Nguyen" w:date="2017-09-13T10:52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571" w:author="Weekend Nguyen" w:date="2017-09-13T10:54:00Z">
        <w:r w:rsidR="00851BB3">
          <w:rPr>
            <w:color w:val="000000" w:themeColor="text1"/>
            <w:sz w:val="26"/>
            <w:szCs w:val="26"/>
          </w:rPr>
          <w:t>matKhau</w:t>
        </w:r>
      </w:ins>
      <w:proofErr w:type="spellEnd"/>
      <w:ins w:id="572" w:author="Weekend Nguyen" w:date="2017-09-13T10:52:00Z">
        <w:r>
          <w:rPr>
            <w:color w:val="000000" w:themeColor="text1"/>
            <w:sz w:val="26"/>
            <w:szCs w:val="26"/>
          </w:rPr>
          <w:t>, string</w:t>
        </w:r>
      </w:ins>
    </w:p>
    <w:p w:rsidR="003167E0" w:rsidRPr="000564FE" w:rsidRDefault="003167E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73" w:author="Weekend Nguyen" w:date="2017-09-13T10:52:00Z"/>
          <w:color w:val="000000" w:themeColor="text1"/>
          <w:sz w:val="26"/>
          <w:szCs w:val="26"/>
        </w:rPr>
      </w:pPr>
      <w:ins w:id="574" w:author="Weekend Nguyen" w:date="2017-09-13T10:52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575" w:author="Weekend Nguyen" w:date="2017-09-13T10:54:00Z">
        <w:r w:rsidR="00851BB3">
          <w:rPr>
            <w:color w:val="000000" w:themeColor="text1"/>
            <w:sz w:val="26"/>
            <w:szCs w:val="26"/>
          </w:rPr>
          <w:t>ngayTao</w:t>
        </w:r>
      </w:ins>
      <w:proofErr w:type="spellEnd"/>
      <w:ins w:id="576" w:author="Weekend Nguyen" w:date="2017-09-13T10:52:00Z">
        <w:r>
          <w:rPr>
            <w:color w:val="000000" w:themeColor="text1"/>
            <w:sz w:val="26"/>
            <w:szCs w:val="26"/>
          </w:rPr>
          <w:t>, string</w:t>
        </w:r>
      </w:ins>
    </w:p>
    <w:p w:rsidR="003167E0" w:rsidRDefault="003167E0" w:rsidP="003167E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77" w:author="Weekend Nguyen" w:date="2017-09-13T10:55:00Z"/>
          <w:color w:val="000000" w:themeColor="text1"/>
          <w:sz w:val="26"/>
          <w:szCs w:val="26"/>
        </w:rPr>
      </w:pPr>
      <w:proofErr w:type="spellStart"/>
      <w:ins w:id="578" w:author="Weekend Nguyen" w:date="2017-09-13T10:52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EA30CA" w:rsidRDefault="00EA30CA" w:rsidP="003167E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79" w:author="Weekend Nguyen" w:date="2017-09-13T10:55:00Z"/>
          <w:color w:val="000000" w:themeColor="text1"/>
          <w:sz w:val="26"/>
          <w:szCs w:val="26"/>
        </w:rPr>
      </w:pPr>
      <w:ins w:id="580" w:author="Weekend Nguyen" w:date="2017-09-13T10:55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7A15F2" w:rsidRPr="000564FE" w:rsidRDefault="007A15F2" w:rsidP="003167E0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81" w:author="Weekend Nguyen" w:date="2017-09-13T10:52:00Z"/>
          <w:color w:val="000000" w:themeColor="text1"/>
          <w:sz w:val="26"/>
          <w:szCs w:val="26"/>
        </w:rPr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582" w:author="Weekend Nguyen" w:date="2017-09-13T10:55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583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584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Hóa đơn</w:t>
        </w:r>
      </w:ins>
    </w:p>
    <w:p w:rsidR="007A15F2" w:rsidRDefault="007A15F2" w:rsidP="007A15F2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85" w:author="Weekend Nguyen" w:date="2017-09-13T10:55:00Z"/>
          <w:color w:val="000000" w:themeColor="text1"/>
          <w:sz w:val="26"/>
          <w:szCs w:val="26"/>
        </w:rPr>
      </w:pPr>
      <w:proofErr w:type="spellStart"/>
      <w:ins w:id="586" w:author="Weekend Nguyen" w:date="2017-09-13T10:55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7A15F2" w:rsidRDefault="007A15F2" w:rsidP="007A15F2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87" w:author="Weekend Nguyen" w:date="2017-09-13T10:55:00Z"/>
          <w:color w:val="000000" w:themeColor="text1"/>
          <w:sz w:val="26"/>
          <w:szCs w:val="26"/>
        </w:rPr>
      </w:pPr>
      <w:ins w:id="588" w:author="Weekend Nguyen" w:date="2017-09-13T10:55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589" w:author="Weekend Nguyen" w:date="2017-09-13T10:56:00Z">
        <w:r>
          <w:rPr>
            <w:color w:val="000000" w:themeColor="text1"/>
            <w:sz w:val="26"/>
            <w:szCs w:val="26"/>
          </w:rPr>
          <w:t>maHD</w:t>
        </w:r>
      </w:ins>
      <w:proofErr w:type="spellEnd"/>
      <w:ins w:id="590" w:author="Weekend Nguyen" w:date="2017-09-13T10:55:00Z">
        <w:r>
          <w:rPr>
            <w:color w:val="000000" w:themeColor="text1"/>
            <w:sz w:val="26"/>
            <w:szCs w:val="26"/>
          </w:rPr>
          <w:t>, string</w:t>
        </w:r>
      </w:ins>
    </w:p>
    <w:p w:rsidR="007A15F2" w:rsidRPr="000564FE" w:rsidRDefault="007A15F2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91" w:author="Weekend Nguyen" w:date="2017-09-13T10:55:00Z"/>
          <w:color w:val="000000" w:themeColor="text1"/>
          <w:sz w:val="26"/>
          <w:szCs w:val="26"/>
        </w:rPr>
      </w:pPr>
      <w:ins w:id="592" w:author="Weekend Nguyen" w:date="2017-09-13T10:55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593" w:author="Weekend Nguyen" w:date="2017-09-13T10:56:00Z">
        <w:r>
          <w:rPr>
            <w:color w:val="000000" w:themeColor="text1"/>
            <w:sz w:val="26"/>
            <w:szCs w:val="26"/>
          </w:rPr>
          <w:t>ngayLap</w:t>
        </w:r>
      </w:ins>
      <w:proofErr w:type="spellEnd"/>
      <w:ins w:id="594" w:author="Weekend Nguyen" w:date="2017-09-13T10:55:00Z">
        <w:r>
          <w:rPr>
            <w:color w:val="000000" w:themeColor="text1"/>
            <w:sz w:val="26"/>
            <w:szCs w:val="26"/>
          </w:rPr>
          <w:t>, string</w:t>
        </w:r>
      </w:ins>
    </w:p>
    <w:p w:rsidR="007A15F2" w:rsidRDefault="007A15F2" w:rsidP="007A15F2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95" w:author="Weekend Nguyen" w:date="2017-09-13T10:55:00Z"/>
          <w:color w:val="000000" w:themeColor="text1"/>
          <w:sz w:val="26"/>
          <w:szCs w:val="26"/>
        </w:rPr>
      </w:pPr>
      <w:proofErr w:type="spellStart"/>
      <w:ins w:id="596" w:author="Weekend Nguyen" w:date="2017-09-13T10:55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7A15F2" w:rsidRPr="000564FE" w:rsidRDefault="007A15F2" w:rsidP="007A15F2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597" w:author="Weekend Nguyen" w:date="2017-09-13T10:55:00Z"/>
          <w:color w:val="000000" w:themeColor="text1"/>
          <w:sz w:val="26"/>
          <w:szCs w:val="26"/>
        </w:rPr>
      </w:pPr>
      <w:ins w:id="598" w:author="Weekend Nguyen" w:date="2017-09-13T10:55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7A15F2" w:rsidRDefault="007A15F2">
      <w:pPr>
        <w:pStyle w:val="ListParagraph"/>
        <w:spacing w:after="0" w:line="360" w:lineRule="auto"/>
        <w:ind w:left="1212"/>
        <w:rPr>
          <w:ins w:id="599" w:author="Weekend Nguyen" w:date="2017-09-11T16:0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600" w:author="Weekend Nguyen" w:date="2017-09-13T10:55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340865" w:rsidRDefault="00340865">
      <w:pPr>
        <w:rPr>
          <w:ins w:id="601" w:author="Weekend Nguyen" w:date="2017-09-13T10:56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ins w:id="602" w:author="Weekend Nguyen" w:date="2017-09-13T10:56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br w:type="page"/>
        </w:r>
      </w:ins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603" w:author="Weekend Nguyen" w:date="2017-09-13T10:56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604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605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lastRenderedPageBreak/>
          <w:t>Chi tiết hóa đơn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06" w:author="Weekend Nguyen" w:date="2017-09-13T10:56:00Z"/>
          <w:color w:val="000000" w:themeColor="text1"/>
          <w:sz w:val="26"/>
          <w:szCs w:val="26"/>
        </w:rPr>
      </w:pPr>
      <w:proofErr w:type="spellStart"/>
      <w:ins w:id="607" w:author="Weekend Nguyen" w:date="2017-09-13T10:5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08" w:author="Weekend Nguyen" w:date="2017-09-13T10:56:00Z"/>
          <w:color w:val="000000" w:themeColor="text1"/>
          <w:sz w:val="26"/>
          <w:szCs w:val="26"/>
        </w:rPr>
      </w:pPr>
      <w:ins w:id="609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10" w:author="Weekend Nguyen" w:date="2017-09-13T11:02:00Z">
        <w:r w:rsidR="00284DD0">
          <w:rPr>
            <w:color w:val="000000" w:themeColor="text1"/>
            <w:sz w:val="26"/>
            <w:szCs w:val="26"/>
          </w:rPr>
          <w:t>donGia</w:t>
        </w:r>
      </w:ins>
      <w:proofErr w:type="spellEnd"/>
      <w:ins w:id="611" w:author="Weekend Nguyen" w:date="2017-09-13T10:56:00Z">
        <w:r>
          <w:rPr>
            <w:color w:val="000000" w:themeColor="text1"/>
            <w:sz w:val="26"/>
            <w:szCs w:val="26"/>
          </w:rPr>
          <w:t xml:space="preserve">, </w:t>
        </w:r>
      </w:ins>
      <w:proofErr w:type="spellStart"/>
      <w:ins w:id="612" w:author="Weekend Nguyen" w:date="2017-09-13T11:03:00Z">
        <w:r w:rsidR="00284DD0">
          <w:rPr>
            <w:color w:val="000000" w:themeColor="text1"/>
            <w:sz w:val="26"/>
            <w:szCs w:val="26"/>
          </w:rPr>
          <w:t>int</w:t>
        </w:r>
      </w:ins>
      <w:proofErr w:type="spellEnd"/>
    </w:p>
    <w:p w:rsidR="00340865" w:rsidRPr="000564FE" w:rsidRDefault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13" w:author="Weekend Nguyen" w:date="2017-09-13T10:56:00Z"/>
          <w:color w:val="000000" w:themeColor="text1"/>
          <w:sz w:val="26"/>
          <w:szCs w:val="26"/>
        </w:rPr>
      </w:pPr>
      <w:ins w:id="614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15" w:author="Weekend Nguyen" w:date="2017-09-13T11:03:00Z">
        <w:r w:rsidR="00284DD0">
          <w:rPr>
            <w:color w:val="000000" w:themeColor="text1"/>
            <w:sz w:val="26"/>
            <w:szCs w:val="26"/>
          </w:rPr>
          <w:t>soLuong</w:t>
        </w:r>
      </w:ins>
      <w:proofErr w:type="spellEnd"/>
      <w:ins w:id="616" w:author="Weekend Nguyen" w:date="2017-09-13T10:56:00Z">
        <w:r>
          <w:rPr>
            <w:color w:val="000000" w:themeColor="text1"/>
            <w:sz w:val="26"/>
            <w:szCs w:val="26"/>
          </w:rPr>
          <w:t xml:space="preserve">, </w:t>
        </w:r>
      </w:ins>
      <w:proofErr w:type="spellStart"/>
      <w:ins w:id="617" w:author="Weekend Nguyen" w:date="2017-09-13T11:03:00Z">
        <w:r w:rsidR="00284DD0">
          <w:rPr>
            <w:color w:val="000000" w:themeColor="text1"/>
            <w:sz w:val="26"/>
            <w:szCs w:val="26"/>
          </w:rPr>
          <w:t>int</w:t>
        </w:r>
      </w:ins>
      <w:proofErr w:type="spellEnd"/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18" w:author="Weekend Nguyen" w:date="2017-09-13T10:56:00Z"/>
          <w:color w:val="000000" w:themeColor="text1"/>
          <w:sz w:val="26"/>
          <w:szCs w:val="26"/>
        </w:rPr>
      </w:pPr>
      <w:proofErr w:type="spellStart"/>
      <w:ins w:id="619" w:author="Weekend Nguyen" w:date="2017-09-13T10:5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F85EA2" w:rsidRPr="002D717D" w:rsidRDefault="00340865" w:rsidP="00F85EA2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396"/>
        <w:rPr>
          <w:ins w:id="620" w:author="Weekend Nguyen" w:date="2017-09-13T11:03:00Z"/>
          <w:color w:val="000000" w:themeColor="text1"/>
          <w:sz w:val="26"/>
          <w:szCs w:val="26"/>
        </w:rPr>
      </w:pPr>
      <w:ins w:id="621" w:author="Weekend Nguyen" w:date="2017-09-13T10:56:00Z">
        <w:r>
          <w:rPr>
            <w:color w:val="000000" w:themeColor="text1"/>
            <w:sz w:val="26"/>
            <w:szCs w:val="26"/>
          </w:rPr>
          <w:tab/>
        </w:r>
      </w:ins>
      <w:ins w:id="622" w:author="Weekend Nguyen" w:date="2017-09-13T11:03:00Z">
        <w:r w:rsidR="00F85EA2"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="00F85EA2" w:rsidRPr="000564FE">
          <w:rPr>
            <w:color w:val="000000" w:themeColor="text1"/>
            <w:sz w:val="26"/>
            <w:szCs w:val="26"/>
          </w:rPr>
          <w:t>Tên</w:t>
        </w:r>
        <w:proofErr w:type="spellEnd"/>
        <w:r w:rsidR="00F85EA2">
          <w:rPr>
            <w:color w:val="000000" w:themeColor="text1"/>
            <w:sz w:val="26"/>
            <w:szCs w:val="26"/>
            <w:lang w:val="vi-VN"/>
          </w:rPr>
          <w:t>:</w:t>
        </w:r>
        <w:r w:rsidR="00F85EA2">
          <w:rPr>
            <w:color w:val="000000" w:themeColor="text1"/>
            <w:sz w:val="26"/>
            <w:szCs w:val="26"/>
          </w:rPr>
          <w:t xml:space="preserve"> </w:t>
        </w:r>
      </w:ins>
      <w:proofErr w:type="spellStart"/>
      <w:ins w:id="623" w:author="Weekend Nguyen" w:date="2017-09-13T11:04:00Z">
        <w:r w:rsidR="00F85EA2">
          <w:rPr>
            <w:color w:val="000000" w:themeColor="text1"/>
            <w:sz w:val="26"/>
            <w:szCs w:val="26"/>
          </w:rPr>
          <w:t>thanhTien</w:t>
        </w:r>
      </w:ins>
      <w:proofErr w:type="spellEnd"/>
    </w:p>
    <w:p w:rsidR="00F85EA2" w:rsidRPr="002D717D" w:rsidRDefault="00F85EA2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624"/>
        <w:rPr>
          <w:ins w:id="624" w:author="Weekend Nguyen" w:date="2017-09-13T11:03:00Z"/>
          <w:color w:val="000000" w:themeColor="text1"/>
          <w:sz w:val="26"/>
          <w:szCs w:val="26"/>
        </w:rPr>
        <w:pPrChange w:id="625" w:author="Weekend Nguyen" w:date="2017-09-13T11:03:00Z">
          <w:pPr>
            <w:pStyle w:val="NormalWeb"/>
            <w:shd w:val="clear" w:color="auto" w:fill="FFFFFF"/>
            <w:spacing w:before="180" w:beforeAutospacing="0" w:after="180" w:afterAutospacing="0" w:line="299" w:lineRule="atLeast"/>
            <w:ind w:left="816" w:firstLine="396"/>
          </w:pPr>
        </w:pPrChange>
      </w:pPr>
      <w:ins w:id="626" w:author="Weekend Nguyen" w:date="2017-09-13T11:03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Mô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tả</w:t>
        </w:r>
        <w:proofErr w:type="spellEnd"/>
        <w:r>
          <w:rPr>
            <w:color w:val="000000" w:themeColor="text1"/>
            <w:sz w:val="26"/>
            <w:szCs w:val="26"/>
            <w:lang w:val="vi-VN"/>
          </w:rPr>
          <w:t>:</w:t>
        </w:r>
        <w:r>
          <w:rPr>
            <w:color w:val="000000" w:themeColor="text1"/>
            <w:sz w:val="26"/>
            <w:szCs w:val="26"/>
          </w:rPr>
          <w:t xml:space="preserve"> </w:t>
        </w:r>
      </w:ins>
      <w:proofErr w:type="spellStart"/>
      <w:ins w:id="627" w:author="Weekend Nguyen" w:date="2017-09-13T11:04:00Z">
        <w:r>
          <w:rPr>
            <w:color w:val="000000" w:themeColor="text1"/>
            <w:sz w:val="26"/>
            <w:szCs w:val="26"/>
          </w:rPr>
          <w:t>tính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thành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tiền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thuốc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đã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mua</w:t>
        </w:r>
      </w:ins>
      <w:proofErr w:type="spellEnd"/>
    </w:p>
    <w:p w:rsidR="00F85EA2" w:rsidRPr="000564FE" w:rsidRDefault="00F85EA2">
      <w:pPr>
        <w:pStyle w:val="NormalWeb"/>
        <w:shd w:val="clear" w:color="auto" w:fill="FFFFFF"/>
        <w:spacing w:before="180" w:beforeAutospacing="0" w:after="180" w:afterAutospacing="0" w:line="299" w:lineRule="atLeast"/>
        <w:ind w:left="816" w:firstLine="624"/>
        <w:rPr>
          <w:ins w:id="628" w:author="Weekend Nguyen" w:date="2017-09-13T11:03:00Z"/>
          <w:color w:val="000000" w:themeColor="text1"/>
          <w:sz w:val="26"/>
          <w:szCs w:val="26"/>
        </w:rPr>
        <w:pPrChange w:id="629" w:author="Weekend Nguyen" w:date="2017-09-13T11:03:00Z">
          <w:pPr>
            <w:pStyle w:val="NormalWeb"/>
            <w:shd w:val="clear" w:color="auto" w:fill="FFFFFF"/>
            <w:spacing w:before="180" w:beforeAutospacing="0" w:after="180" w:afterAutospacing="0" w:line="299" w:lineRule="atLeast"/>
            <w:ind w:left="816" w:firstLine="396"/>
          </w:pPr>
        </w:pPrChange>
      </w:pPr>
      <w:ins w:id="630" w:author="Weekend Nguyen" w:date="2017-09-13T11:03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Tham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số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vào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soLuong</w:t>
        </w:r>
        <w:proofErr w:type="spellEnd"/>
        <w:r>
          <w:rPr>
            <w:color w:val="000000" w:themeColor="text1"/>
            <w:sz w:val="26"/>
            <w:szCs w:val="26"/>
          </w:rPr>
          <w:t xml:space="preserve">, </w:t>
        </w:r>
        <w:proofErr w:type="spellStart"/>
        <w:r>
          <w:rPr>
            <w:color w:val="000000" w:themeColor="text1"/>
            <w:sz w:val="26"/>
            <w:szCs w:val="26"/>
          </w:rPr>
          <w:t>int</w:t>
        </w:r>
        <w:proofErr w:type="spellEnd"/>
      </w:ins>
    </w:p>
    <w:p w:rsidR="00340865" w:rsidRDefault="00F85EA2">
      <w:pPr>
        <w:pStyle w:val="ListParagraph"/>
        <w:spacing w:after="0" w:line="360" w:lineRule="auto"/>
        <w:ind w:left="1212" w:firstLine="228"/>
        <w:rPr>
          <w:ins w:id="631" w:author="Weekend Nguyen" w:date="2017-09-13T11:04:00Z"/>
          <w:color w:val="000000" w:themeColor="text1"/>
          <w:sz w:val="26"/>
          <w:szCs w:val="26"/>
        </w:rPr>
        <w:pPrChange w:id="632" w:author="Weekend Nguyen" w:date="2017-09-13T11:03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633" w:author="Weekend Nguyen" w:date="2017-09-13T11:03:00Z">
        <w:r>
          <w:rPr>
            <w:color w:val="000000" w:themeColor="text1"/>
            <w:sz w:val="26"/>
            <w:szCs w:val="26"/>
            <w:lang w:val="vi-VN"/>
          </w:rPr>
          <w:t xml:space="preserve">+ </w:t>
        </w:r>
        <w:proofErr w:type="spellStart"/>
        <w:r w:rsidRPr="000564FE">
          <w:rPr>
            <w:color w:val="000000" w:themeColor="text1"/>
            <w:sz w:val="26"/>
            <w:szCs w:val="26"/>
          </w:rPr>
          <w:t>Kết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quả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đầu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ra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  <w:proofErr w:type="spellStart"/>
        <w:r>
          <w:rPr>
            <w:color w:val="000000" w:themeColor="text1"/>
            <w:sz w:val="26"/>
            <w:szCs w:val="26"/>
          </w:rPr>
          <w:t>trả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về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giá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trị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kiểu</w:t>
        </w:r>
        <w:proofErr w:type="spellEnd"/>
        <w:r>
          <w:rPr>
            <w:color w:val="000000" w:themeColor="text1"/>
            <w:sz w:val="26"/>
            <w:szCs w:val="26"/>
          </w:rPr>
          <w:t xml:space="preserve"> long</w:t>
        </w:r>
      </w:ins>
    </w:p>
    <w:p w:rsidR="00F85EA2" w:rsidRPr="00F85EA2" w:rsidRDefault="00F85EA2">
      <w:pPr>
        <w:pStyle w:val="ListParagraph"/>
        <w:spacing w:after="0" w:line="360" w:lineRule="auto"/>
        <w:ind w:left="1212" w:firstLine="228"/>
        <w:rPr>
          <w:ins w:id="634" w:author="Weekend Nguyen" w:date="2017-09-11T16:0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  <w:rPrChange w:id="635" w:author="Weekend Nguyen" w:date="2017-09-13T11:03:00Z">
            <w:rPr>
              <w:ins w:id="636" w:author="Weekend Nguyen" w:date="2017-09-11T16:02:00Z"/>
              <w:lang w:val="vi-VN"/>
            </w:rPr>
          </w:rPrChange>
        </w:rPr>
        <w:pPrChange w:id="637" w:author="Weekend Nguyen" w:date="2017-09-13T11:03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638" w:author="Weekend Nguyen" w:date="2017-09-13T10:56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639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640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Khách hàng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41" w:author="Weekend Nguyen" w:date="2017-09-13T10:56:00Z"/>
          <w:color w:val="000000" w:themeColor="text1"/>
          <w:sz w:val="26"/>
          <w:szCs w:val="26"/>
        </w:rPr>
      </w:pPr>
      <w:proofErr w:type="spellStart"/>
      <w:ins w:id="642" w:author="Weekend Nguyen" w:date="2017-09-13T10:5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43" w:author="Weekend Nguyen" w:date="2017-09-13T10:56:00Z"/>
          <w:color w:val="000000" w:themeColor="text1"/>
          <w:sz w:val="26"/>
          <w:szCs w:val="26"/>
        </w:rPr>
      </w:pPr>
      <w:ins w:id="644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45" w:author="Weekend Nguyen" w:date="2017-09-13T11:06:00Z">
        <w:r w:rsidR="00E8139A">
          <w:rPr>
            <w:color w:val="000000" w:themeColor="text1"/>
            <w:sz w:val="26"/>
            <w:szCs w:val="26"/>
          </w:rPr>
          <w:t>maKH</w:t>
        </w:r>
      </w:ins>
      <w:proofErr w:type="spellEnd"/>
      <w:ins w:id="646" w:author="Weekend Nguyen" w:date="2017-09-13T10:56:00Z">
        <w:r>
          <w:rPr>
            <w:color w:val="000000" w:themeColor="text1"/>
            <w:sz w:val="26"/>
            <w:szCs w:val="26"/>
          </w:rPr>
          <w:t xml:space="preserve">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47" w:author="Weekend Nguyen" w:date="2017-09-13T10:56:00Z"/>
          <w:color w:val="000000" w:themeColor="text1"/>
          <w:sz w:val="26"/>
          <w:szCs w:val="26"/>
        </w:rPr>
      </w:pPr>
      <w:ins w:id="648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 w:rsidR="00E8139A">
          <w:rPr>
            <w:color w:val="000000" w:themeColor="text1"/>
            <w:sz w:val="26"/>
            <w:szCs w:val="26"/>
          </w:rPr>
          <w:t>tenKH</w:t>
        </w:r>
        <w:proofErr w:type="spellEnd"/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49" w:author="Weekend Nguyen" w:date="2017-09-13T11:06:00Z"/>
          <w:color w:val="000000" w:themeColor="text1"/>
          <w:sz w:val="26"/>
          <w:szCs w:val="26"/>
        </w:rPr>
      </w:pPr>
      <w:ins w:id="650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51" w:author="Weekend Nguyen" w:date="2017-09-13T11:06:00Z">
        <w:r w:rsidR="00E8139A">
          <w:rPr>
            <w:color w:val="000000" w:themeColor="text1"/>
            <w:sz w:val="26"/>
            <w:szCs w:val="26"/>
          </w:rPr>
          <w:t>sDT</w:t>
        </w:r>
      </w:ins>
      <w:proofErr w:type="spellEnd"/>
      <w:ins w:id="652" w:author="Weekend Nguyen" w:date="2017-09-13T10:56:00Z">
        <w:r>
          <w:rPr>
            <w:color w:val="000000" w:themeColor="text1"/>
            <w:sz w:val="26"/>
            <w:szCs w:val="26"/>
          </w:rPr>
          <w:t>, string</w:t>
        </w:r>
      </w:ins>
    </w:p>
    <w:p w:rsidR="00E8139A" w:rsidRPr="000564FE" w:rsidRDefault="00E8139A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53" w:author="Weekend Nguyen" w:date="2017-09-13T10:56:00Z"/>
          <w:color w:val="000000" w:themeColor="text1"/>
          <w:sz w:val="26"/>
          <w:szCs w:val="26"/>
        </w:rPr>
      </w:pPr>
      <w:ins w:id="654" w:author="Weekend Nguyen" w:date="2017-09-13T11:06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diaChi</w:t>
        </w:r>
        <w:proofErr w:type="spellEnd"/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55" w:author="Weekend Nguyen" w:date="2017-09-13T10:56:00Z"/>
          <w:color w:val="000000" w:themeColor="text1"/>
          <w:sz w:val="26"/>
          <w:szCs w:val="26"/>
        </w:rPr>
      </w:pPr>
      <w:proofErr w:type="spellStart"/>
      <w:ins w:id="656" w:author="Weekend Nguyen" w:date="2017-09-13T10:5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40865" w:rsidRPr="000564FE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57" w:author="Weekend Nguyen" w:date="2017-09-13T10:56:00Z"/>
          <w:color w:val="000000" w:themeColor="text1"/>
          <w:sz w:val="26"/>
          <w:szCs w:val="26"/>
        </w:rPr>
      </w:pPr>
      <w:ins w:id="658" w:author="Weekend Nguyen" w:date="2017-09-13T10:56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40865" w:rsidRDefault="00340865">
      <w:pPr>
        <w:pStyle w:val="ListParagraph"/>
        <w:spacing w:after="0" w:line="360" w:lineRule="auto"/>
        <w:ind w:left="1212"/>
        <w:rPr>
          <w:ins w:id="659" w:author="Weekend Nguyen" w:date="2017-09-11T16:0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660" w:author="Weekend Nguyen" w:date="2017-09-13T10:5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661" w:author="Weekend Nguyen" w:date="2017-09-13T10:56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662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663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Đơn thuốc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64" w:author="Weekend Nguyen" w:date="2017-09-13T10:56:00Z"/>
          <w:color w:val="000000" w:themeColor="text1"/>
          <w:sz w:val="26"/>
          <w:szCs w:val="26"/>
        </w:rPr>
      </w:pPr>
      <w:proofErr w:type="spellStart"/>
      <w:ins w:id="665" w:author="Weekend Nguyen" w:date="2017-09-13T10:5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66" w:author="Weekend Nguyen" w:date="2017-09-13T10:56:00Z"/>
          <w:color w:val="000000" w:themeColor="text1"/>
          <w:sz w:val="26"/>
          <w:szCs w:val="26"/>
        </w:rPr>
      </w:pPr>
      <w:ins w:id="667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68" w:author="Weekend Nguyen" w:date="2017-09-13T11:06:00Z">
        <w:r w:rsidR="00BD36E7">
          <w:rPr>
            <w:color w:val="000000" w:themeColor="text1"/>
            <w:sz w:val="26"/>
            <w:szCs w:val="26"/>
          </w:rPr>
          <w:t>maDT</w:t>
        </w:r>
      </w:ins>
      <w:proofErr w:type="spellEnd"/>
      <w:ins w:id="669" w:author="Weekend Nguyen" w:date="2017-09-13T10:56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70" w:author="Weekend Nguyen" w:date="2017-09-13T10:56:00Z"/>
          <w:color w:val="000000" w:themeColor="text1"/>
          <w:sz w:val="26"/>
          <w:szCs w:val="26"/>
        </w:rPr>
      </w:pPr>
      <w:ins w:id="671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72" w:author="Weekend Nguyen" w:date="2017-09-13T11:06:00Z">
        <w:r w:rsidR="00BD36E7">
          <w:rPr>
            <w:color w:val="000000" w:themeColor="text1"/>
            <w:sz w:val="26"/>
            <w:szCs w:val="26"/>
          </w:rPr>
          <w:t>ngayLap</w:t>
        </w:r>
      </w:ins>
      <w:proofErr w:type="spellEnd"/>
      <w:ins w:id="673" w:author="Weekend Nguyen" w:date="2017-09-13T10:56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Pr="000564FE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74" w:author="Weekend Nguyen" w:date="2017-09-13T10:56:00Z"/>
          <w:color w:val="000000" w:themeColor="text1"/>
          <w:sz w:val="26"/>
          <w:szCs w:val="26"/>
        </w:rPr>
      </w:pPr>
      <w:ins w:id="675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 w:rsidR="00BD36E7">
          <w:rPr>
            <w:color w:val="000000" w:themeColor="text1"/>
            <w:sz w:val="26"/>
            <w:szCs w:val="26"/>
          </w:rPr>
          <w:t>chanDoan</w:t>
        </w:r>
        <w:proofErr w:type="spellEnd"/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76" w:author="Weekend Nguyen" w:date="2017-09-13T10:56:00Z"/>
          <w:color w:val="000000" w:themeColor="text1"/>
          <w:sz w:val="26"/>
          <w:szCs w:val="26"/>
        </w:rPr>
      </w:pPr>
      <w:proofErr w:type="spellStart"/>
      <w:ins w:id="677" w:author="Weekend Nguyen" w:date="2017-09-13T10:5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40865" w:rsidRPr="000564FE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78" w:author="Weekend Nguyen" w:date="2017-09-13T10:56:00Z"/>
          <w:color w:val="000000" w:themeColor="text1"/>
          <w:sz w:val="26"/>
          <w:szCs w:val="26"/>
        </w:rPr>
      </w:pPr>
      <w:ins w:id="679" w:author="Weekend Nguyen" w:date="2017-09-13T10:56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40865" w:rsidRDefault="00340865">
      <w:pPr>
        <w:pStyle w:val="ListParagraph"/>
        <w:spacing w:after="0" w:line="360" w:lineRule="auto"/>
        <w:ind w:left="1212"/>
        <w:rPr>
          <w:ins w:id="680" w:author="Weekend Nguyen" w:date="2017-09-11T16:0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681" w:author="Weekend Nguyen" w:date="2017-09-13T10:5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340865" w:rsidRDefault="00340865">
      <w:pPr>
        <w:rPr>
          <w:ins w:id="682" w:author="Weekend Nguyen" w:date="2017-09-13T10:57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ins w:id="683" w:author="Weekend Nguyen" w:date="2017-09-13T10:57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br w:type="page"/>
        </w:r>
      </w:ins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684" w:author="Weekend Nguyen" w:date="2017-09-13T10:56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685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686" w:author="Weekend Nguyen" w:date="2017-09-11T16:02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lastRenderedPageBreak/>
          <w:t>Chi tiết đơn thuốc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87" w:author="Weekend Nguyen" w:date="2017-09-13T10:56:00Z"/>
          <w:color w:val="000000" w:themeColor="text1"/>
          <w:sz w:val="26"/>
          <w:szCs w:val="26"/>
        </w:rPr>
      </w:pPr>
      <w:proofErr w:type="spellStart"/>
      <w:ins w:id="688" w:author="Weekend Nguyen" w:date="2017-09-13T10:5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89" w:author="Weekend Nguyen" w:date="2017-09-13T10:56:00Z"/>
          <w:color w:val="000000" w:themeColor="text1"/>
          <w:sz w:val="26"/>
          <w:szCs w:val="26"/>
        </w:rPr>
      </w:pPr>
      <w:ins w:id="690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91" w:author="Weekend Nguyen" w:date="2017-09-13T11:07:00Z">
        <w:r w:rsidR="00E9775A">
          <w:rPr>
            <w:color w:val="000000" w:themeColor="text1"/>
            <w:sz w:val="26"/>
            <w:szCs w:val="26"/>
          </w:rPr>
          <w:t>donViTinh</w:t>
        </w:r>
      </w:ins>
      <w:proofErr w:type="spellEnd"/>
      <w:ins w:id="692" w:author="Weekend Nguyen" w:date="2017-09-13T10:56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93" w:author="Weekend Nguyen" w:date="2017-09-13T10:56:00Z"/>
          <w:color w:val="000000" w:themeColor="text1"/>
          <w:sz w:val="26"/>
          <w:szCs w:val="26"/>
        </w:rPr>
      </w:pPr>
      <w:ins w:id="694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95" w:author="Weekend Nguyen" w:date="2017-09-13T11:07:00Z">
        <w:r w:rsidR="00E9775A">
          <w:rPr>
            <w:color w:val="000000" w:themeColor="text1"/>
            <w:sz w:val="26"/>
            <w:szCs w:val="26"/>
          </w:rPr>
          <w:t>lieuDung</w:t>
        </w:r>
      </w:ins>
      <w:proofErr w:type="spellEnd"/>
      <w:ins w:id="696" w:author="Weekend Nguyen" w:date="2017-09-13T10:56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Pr="000564FE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697" w:author="Weekend Nguyen" w:date="2017-09-13T10:56:00Z"/>
          <w:color w:val="000000" w:themeColor="text1"/>
          <w:sz w:val="26"/>
          <w:szCs w:val="26"/>
        </w:rPr>
      </w:pPr>
      <w:ins w:id="698" w:author="Weekend Nguyen" w:date="2017-09-13T10:56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699" w:author="Weekend Nguyen" w:date="2017-09-13T11:07:00Z">
        <w:r w:rsidR="00E9775A">
          <w:rPr>
            <w:color w:val="000000" w:themeColor="text1"/>
            <w:sz w:val="26"/>
            <w:szCs w:val="26"/>
          </w:rPr>
          <w:t>noiSX</w:t>
        </w:r>
      </w:ins>
      <w:proofErr w:type="spellEnd"/>
      <w:ins w:id="700" w:author="Weekend Nguyen" w:date="2017-09-13T10:56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01" w:author="Weekend Nguyen" w:date="2017-09-13T10:56:00Z"/>
          <w:color w:val="000000" w:themeColor="text1"/>
          <w:sz w:val="26"/>
          <w:szCs w:val="26"/>
        </w:rPr>
      </w:pPr>
      <w:proofErr w:type="spellStart"/>
      <w:ins w:id="702" w:author="Weekend Nguyen" w:date="2017-09-13T10:56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40865" w:rsidRPr="000564FE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03" w:author="Weekend Nguyen" w:date="2017-09-13T10:56:00Z"/>
          <w:color w:val="000000" w:themeColor="text1"/>
          <w:sz w:val="26"/>
          <w:szCs w:val="26"/>
        </w:rPr>
      </w:pPr>
      <w:ins w:id="704" w:author="Weekend Nguyen" w:date="2017-09-13T10:56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40865" w:rsidRDefault="00340865">
      <w:pPr>
        <w:pStyle w:val="ListParagraph"/>
        <w:spacing w:after="0" w:line="360" w:lineRule="auto"/>
        <w:ind w:left="1212"/>
        <w:rPr>
          <w:ins w:id="705" w:author="Weekend Nguyen" w:date="2017-09-11T16:02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706" w:author="Weekend Nguyen" w:date="2017-09-13T10:56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707" w:author="Weekend Nguyen" w:date="2017-09-13T10:57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708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709" w:author="Weekend Nguyen" w:date="2017-09-11T16:03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Thuốc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10" w:author="Weekend Nguyen" w:date="2017-09-13T10:57:00Z"/>
          <w:color w:val="000000" w:themeColor="text1"/>
          <w:sz w:val="26"/>
          <w:szCs w:val="26"/>
        </w:rPr>
      </w:pPr>
      <w:proofErr w:type="spellStart"/>
      <w:ins w:id="711" w:author="Weekend Nguyen" w:date="2017-09-13T10:5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12" w:author="Weekend Nguyen" w:date="2017-09-13T10:57:00Z"/>
          <w:color w:val="000000" w:themeColor="text1"/>
          <w:sz w:val="26"/>
          <w:szCs w:val="26"/>
        </w:rPr>
      </w:pPr>
      <w:ins w:id="713" w:author="Weekend Nguyen" w:date="2017-09-13T10:57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714" w:author="Weekend Nguyen" w:date="2017-09-13T11:07:00Z">
        <w:r w:rsidR="00776E68">
          <w:rPr>
            <w:color w:val="000000" w:themeColor="text1"/>
            <w:sz w:val="26"/>
            <w:szCs w:val="26"/>
          </w:rPr>
          <w:t>maThuoc</w:t>
        </w:r>
      </w:ins>
      <w:proofErr w:type="spellEnd"/>
      <w:ins w:id="715" w:author="Weekend Nguyen" w:date="2017-09-13T10:57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16" w:author="Weekend Nguyen" w:date="2017-09-13T10:57:00Z"/>
          <w:color w:val="000000" w:themeColor="text1"/>
          <w:sz w:val="26"/>
          <w:szCs w:val="26"/>
        </w:rPr>
      </w:pPr>
      <w:ins w:id="717" w:author="Weekend Nguyen" w:date="2017-09-13T10:57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 w:rsidR="00776E68">
          <w:rPr>
            <w:color w:val="000000" w:themeColor="text1"/>
            <w:sz w:val="26"/>
            <w:szCs w:val="26"/>
          </w:rPr>
          <w:t>tenThuoc</w:t>
        </w:r>
        <w:proofErr w:type="spellEnd"/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18" w:author="Weekend Nguyen" w:date="2017-09-13T11:08:00Z"/>
          <w:color w:val="000000" w:themeColor="text1"/>
          <w:sz w:val="26"/>
          <w:szCs w:val="26"/>
        </w:rPr>
      </w:pPr>
      <w:ins w:id="719" w:author="Weekend Nguyen" w:date="2017-09-13T10:57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 w:rsidR="00776E68">
          <w:rPr>
            <w:color w:val="000000" w:themeColor="text1"/>
            <w:sz w:val="26"/>
            <w:szCs w:val="26"/>
          </w:rPr>
          <w:t>soLuong</w:t>
        </w:r>
        <w:proofErr w:type="spellEnd"/>
        <w:r>
          <w:rPr>
            <w:color w:val="000000" w:themeColor="text1"/>
            <w:sz w:val="26"/>
            <w:szCs w:val="26"/>
          </w:rPr>
          <w:t xml:space="preserve">, </w:t>
        </w:r>
      </w:ins>
      <w:proofErr w:type="spellStart"/>
      <w:ins w:id="720" w:author="Weekend Nguyen" w:date="2017-09-13T11:08:00Z">
        <w:r w:rsidR="00776E68">
          <w:rPr>
            <w:color w:val="000000" w:themeColor="text1"/>
            <w:sz w:val="26"/>
            <w:szCs w:val="26"/>
          </w:rPr>
          <w:t>int</w:t>
        </w:r>
        <w:proofErr w:type="spellEnd"/>
      </w:ins>
    </w:p>
    <w:p w:rsidR="00776E68" w:rsidRDefault="00776E68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21" w:author="Weekend Nguyen" w:date="2017-09-13T11:08:00Z"/>
          <w:color w:val="000000" w:themeColor="text1"/>
          <w:sz w:val="26"/>
          <w:szCs w:val="26"/>
        </w:rPr>
      </w:pPr>
      <w:ins w:id="722" w:author="Weekend Nguyen" w:date="2017-09-13T11:08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ngayNhap</w:t>
        </w:r>
        <w:proofErr w:type="spellEnd"/>
        <w:r>
          <w:rPr>
            <w:color w:val="000000" w:themeColor="text1"/>
            <w:sz w:val="26"/>
            <w:szCs w:val="26"/>
          </w:rPr>
          <w:t>, string</w:t>
        </w:r>
      </w:ins>
    </w:p>
    <w:p w:rsidR="00776E68" w:rsidRPr="000564FE" w:rsidRDefault="00776E68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23" w:author="Weekend Nguyen" w:date="2017-09-13T10:57:00Z"/>
          <w:color w:val="000000" w:themeColor="text1"/>
          <w:sz w:val="26"/>
          <w:szCs w:val="26"/>
        </w:rPr>
      </w:pPr>
      <w:ins w:id="724" w:author="Weekend Nguyen" w:date="2017-09-13T11:08:00Z">
        <w:r>
          <w:rPr>
            <w:color w:val="000000" w:themeColor="text1"/>
            <w:sz w:val="26"/>
            <w:szCs w:val="26"/>
          </w:rPr>
          <w:tab/>
          <w:t xml:space="preserve">+ </w:t>
        </w:r>
        <w:proofErr w:type="spellStart"/>
        <w:r>
          <w:rPr>
            <w:color w:val="000000" w:themeColor="text1"/>
            <w:sz w:val="26"/>
            <w:szCs w:val="26"/>
          </w:rPr>
          <w:t>ngayHetHan</w:t>
        </w:r>
        <w:proofErr w:type="spellEnd"/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25" w:author="Weekend Nguyen" w:date="2017-09-13T10:57:00Z"/>
          <w:color w:val="000000" w:themeColor="text1"/>
          <w:sz w:val="26"/>
          <w:szCs w:val="26"/>
        </w:rPr>
      </w:pPr>
      <w:proofErr w:type="spellStart"/>
      <w:ins w:id="726" w:author="Weekend Nguyen" w:date="2017-09-13T10:5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40865" w:rsidRPr="000564FE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27" w:author="Weekend Nguyen" w:date="2017-09-13T10:57:00Z"/>
          <w:color w:val="000000" w:themeColor="text1"/>
          <w:sz w:val="26"/>
          <w:szCs w:val="26"/>
        </w:rPr>
      </w:pPr>
      <w:ins w:id="728" w:author="Weekend Nguyen" w:date="2017-09-13T10:57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40865" w:rsidRDefault="00340865">
      <w:pPr>
        <w:pStyle w:val="ListParagraph"/>
        <w:spacing w:after="0" w:line="360" w:lineRule="auto"/>
        <w:ind w:left="1212"/>
        <w:rPr>
          <w:ins w:id="729" w:author="Weekend Nguyen" w:date="2017-09-11T16:03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730" w:author="Weekend Nguyen" w:date="2017-09-13T10:5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0022CF" w:rsidRDefault="000022CF">
      <w:pPr>
        <w:pStyle w:val="ListParagraph"/>
        <w:numPr>
          <w:ilvl w:val="2"/>
          <w:numId w:val="9"/>
        </w:numPr>
        <w:spacing w:after="0" w:line="360" w:lineRule="auto"/>
        <w:rPr>
          <w:ins w:id="731" w:author="Weekend Nguyen" w:date="2017-09-13T10:57:00Z"/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pPrChange w:id="732" w:author="Weekend Nguyen" w:date="2017-09-11T16:01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  <w:ins w:id="733" w:author="Weekend Nguyen" w:date="2017-09-11T16:03:00Z">
        <w:r>
          <w:rPr>
            <w:rFonts w:ascii="Times New Roman" w:hAnsi="Times New Roman" w:cs="Times New Roman"/>
            <w:b/>
            <w:color w:val="000000" w:themeColor="text1"/>
            <w:sz w:val="26"/>
            <w:szCs w:val="26"/>
            <w:lang w:val="vi-VN"/>
          </w:rPr>
          <w:t>Danh mục thuốc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34" w:author="Weekend Nguyen" w:date="2017-09-13T10:57:00Z"/>
          <w:color w:val="000000" w:themeColor="text1"/>
          <w:sz w:val="26"/>
          <w:szCs w:val="26"/>
        </w:rPr>
      </w:pPr>
      <w:proofErr w:type="spellStart"/>
      <w:ins w:id="735" w:author="Weekend Nguyen" w:date="2017-09-13T10:5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thuộc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tính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: 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36" w:author="Weekend Nguyen" w:date="2017-09-13T10:57:00Z"/>
          <w:color w:val="000000" w:themeColor="text1"/>
          <w:sz w:val="26"/>
          <w:szCs w:val="26"/>
        </w:rPr>
      </w:pPr>
      <w:ins w:id="737" w:author="Weekend Nguyen" w:date="2017-09-13T10:57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738" w:author="Weekend Nguyen" w:date="2017-09-13T11:08:00Z">
        <w:r w:rsidR="00BD063D">
          <w:rPr>
            <w:color w:val="000000" w:themeColor="text1"/>
            <w:sz w:val="26"/>
            <w:szCs w:val="26"/>
          </w:rPr>
          <w:t>maLoai</w:t>
        </w:r>
      </w:ins>
      <w:proofErr w:type="spellEnd"/>
      <w:ins w:id="739" w:author="Weekend Nguyen" w:date="2017-09-13T10:57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40" w:author="Weekend Nguyen" w:date="2017-09-13T10:57:00Z"/>
          <w:color w:val="000000" w:themeColor="text1"/>
          <w:sz w:val="26"/>
          <w:szCs w:val="26"/>
        </w:rPr>
      </w:pPr>
      <w:ins w:id="741" w:author="Weekend Nguyen" w:date="2017-09-13T10:57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742" w:author="Weekend Nguyen" w:date="2017-09-13T11:08:00Z">
        <w:r w:rsidR="00BD063D">
          <w:rPr>
            <w:color w:val="000000" w:themeColor="text1"/>
            <w:sz w:val="26"/>
            <w:szCs w:val="26"/>
          </w:rPr>
          <w:t>tenLoai</w:t>
        </w:r>
      </w:ins>
      <w:proofErr w:type="spellEnd"/>
      <w:ins w:id="743" w:author="Weekend Nguyen" w:date="2017-09-13T10:57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Pr="000564FE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44" w:author="Weekend Nguyen" w:date="2017-09-13T10:57:00Z"/>
          <w:color w:val="000000" w:themeColor="text1"/>
          <w:sz w:val="26"/>
          <w:szCs w:val="26"/>
        </w:rPr>
      </w:pPr>
      <w:ins w:id="745" w:author="Weekend Nguyen" w:date="2017-09-13T10:57:00Z">
        <w:r>
          <w:rPr>
            <w:color w:val="000000" w:themeColor="text1"/>
            <w:sz w:val="26"/>
            <w:szCs w:val="26"/>
          </w:rPr>
          <w:tab/>
          <w:t xml:space="preserve">+ </w:t>
        </w:r>
      </w:ins>
      <w:proofErr w:type="spellStart"/>
      <w:ins w:id="746" w:author="Weekend Nguyen" w:date="2017-09-13T11:08:00Z">
        <w:r w:rsidR="00BD063D">
          <w:rPr>
            <w:color w:val="000000" w:themeColor="text1"/>
            <w:sz w:val="26"/>
            <w:szCs w:val="26"/>
          </w:rPr>
          <w:t>congDung</w:t>
        </w:r>
      </w:ins>
      <w:proofErr w:type="spellEnd"/>
      <w:ins w:id="747" w:author="Weekend Nguyen" w:date="2017-09-13T10:57:00Z">
        <w:r>
          <w:rPr>
            <w:color w:val="000000" w:themeColor="text1"/>
            <w:sz w:val="26"/>
            <w:szCs w:val="26"/>
          </w:rPr>
          <w:t>, string</w:t>
        </w:r>
      </w:ins>
    </w:p>
    <w:p w:rsidR="00340865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48" w:author="Weekend Nguyen" w:date="2017-09-13T10:57:00Z"/>
          <w:color w:val="000000" w:themeColor="text1"/>
          <w:sz w:val="26"/>
          <w:szCs w:val="26"/>
        </w:rPr>
      </w:pPr>
      <w:proofErr w:type="spellStart"/>
      <w:ins w:id="749" w:author="Weekend Nguyen" w:date="2017-09-13T10:57:00Z">
        <w:r w:rsidRPr="000564FE">
          <w:rPr>
            <w:color w:val="000000" w:themeColor="text1"/>
            <w:sz w:val="26"/>
            <w:szCs w:val="26"/>
          </w:rPr>
          <w:t>Các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phương</w:t>
        </w:r>
        <w:proofErr w:type="spellEnd"/>
        <w:r w:rsidRPr="000564FE">
          <w:rPr>
            <w:color w:val="000000" w:themeColor="text1"/>
            <w:sz w:val="26"/>
            <w:szCs w:val="26"/>
          </w:rPr>
          <w:t xml:space="preserve"> </w:t>
        </w:r>
        <w:proofErr w:type="spellStart"/>
        <w:r w:rsidRPr="000564FE">
          <w:rPr>
            <w:color w:val="000000" w:themeColor="text1"/>
            <w:sz w:val="26"/>
            <w:szCs w:val="26"/>
          </w:rPr>
          <w:t>thức</w:t>
        </w:r>
        <w:proofErr w:type="spellEnd"/>
        <w:r w:rsidRPr="000564FE">
          <w:rPr>
            <w:color w:val="000000" w:themeColor="text1"/>
            <w:sz w:val="26"/>
            <w:szCs w:val="26"/>
          </w:rPr>
          <w:t>:</w:t>
        </w:r>
      </w:ins>
    </w:p>
    <w:p w:rsidR="00340865" w:rsidRPr="000564FE" w:rsidRDefault="00340865" w:rsidP="00340865">
      <w:pPr>
        <w:pStyle w:val="NormalWeb"/>
        <w:shd w:val="clear" w:color="auto" w:fill="FFFFFF"/>
        <w:spacing w:before="180" w:beforeAutospacing="0" w:after="180" w:afterAutospacing="0" w:line="299" w:lineRule="atLeast"/>
        <w:ind w:left="720" w:firstLine="492"/>
        <w:rPr>
          <w:ins w:id="750" w:author="Weekend Nguyen" w:date="2017-09-13T10:57:00Z"/>
          <w:color w:val="000000" w:themeColor="text1"/>
          <w:sz w:val="26"/>
          <w:szCs w:val="26"/>
        </w:rPr>
      </w:pPr>
      <w:ins w:id="751" w:author="Weekend Nguyen" w:date="2017-09-13T10:57:00Z">
        <w:r>
          <w:rPr>
            <w:color w:val="000000" w:themeColor="text1"/>
            <w:sz w:val="26"/>
            <w:szCs w:val="26"/>
          </w:rPr>
          <w:tab/>
        </w:r>
        <w:proofErr w:type="spellStart"/>
        <w:r>
          <w:rPr>
            <w:color w:val="000000" w:themeColor="text1"/>
            <w:sz w:val="26"/>
            <w:szCs w:val="26"/>
          </w:rPr>
          <w:t>Không</w:t>
        </w:r>
        <w:proofErr w:type="spellEnd"/>
        <w:r>
          <w:rPr>
            <w:color w:val="000000" w:themeColor="text1"/>
            <w:sz w:val="26"/>
            <w:szCs w:val="26"/>
          </w:rPr>
          <w:t xml:space="preserve"> </w:t>
        </w:r>
        <w:proofErr w:type="spellStart"/>
        <w:r>
          <w:rPr>
            <w:color w:val="000000" w:themeColor="text1"/>
            <w:sz w:val="26"/>
            <w:szCs w:val="26"/>
          </w:rPr>
          <w:t>có</w:t>
        </w:r>
        <w:proofErr w:type="spellEnd"/>
      </w:ins>
    </w:p>
    <w:p w:rsidR="00340865" w:rsidRPr="000022CF" w:rsidRDefault="00340865">
      <w:pPr>
        <w:pStyle w:val="ListParagraph"/>
        <w:spacing w:after="0" w:line="360" w:lineRule="auto"/>
        <w:ind w:left="1212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  <w:rPrChange w:id="752" w:author="Weekend Nguyen" w:date="2017-09-11T16:00:00Z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rPrChange>
        </w:rPr>
        <w:pPrChange w:id="753" w:author="Weekend Nguyen" w:date="2017-09-13T10:57:00Z">
          <w:pPr>
            <w:pStyle w:val="ListParagraph"/>
            <w:numPr>
              <w:ilvl w:val="1"/>
              <w:numId w:val="9"/>
            </w:numPr>
            <w:spacing w:after="0" w:line="360" w:lineRule="auto"/>
            <w:ind w:left="816" w:hanging="390"/>
          </w:pPr>
        </w:pPrChange>
      </w:pPr>
    </w:p>
    <w:p w:rsidR="00376689" w:rsidRPr="000564FE" w:rsidDel="000022CF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moveFrom w:id="754" w:author="Weekend Nguyen" w:date="2017-09-11T16:03:00Z"/>
          <w:color w:val="000000" w:themeColor="text1"/>
          <w:sz w:val="26"/>
          <w:szCs w:val="26"/>
        </w:rPr>
      </w:pPr>
      <w:moveFromRangeStart w:id="755" w:author="Weekend Nguyen" w:date="2017-09-11T16:03:00Z" w:name="move492909131"/>
      <w:moveFrom w:id="756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Các thuộc tính: Tên, kiểu dữ liệu, kích thước</w:t>
        </w:r>
      </w:moveFrom>
    </w:p>
    <w:p w:rsidR="00376689" w:rsidRPr="000564FE" w:rsidDel="000022CF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moveFrom w:id="757" w:author="Weekend Nguyen" w:date="2017-09-11T16:03:00Z"/>
          <w:color w:val="000000" w:themeColor="text1"/>
          <w:sz w:val="26"/>
          <w:szCs w:val="26"/>
        </w:rPr>
      </w:pPr>
      <w:moveFrom w:id="758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Các phương thức:</w:t>
        </w:r>
      </w:moveFrom>
    </w:p>
    <w:p w:rsidR="00376689" w:rsidRPr="000564FE" w:rsidDel="000022CF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moveFrom w:id="759" w:author="Weekend Nguyen" w:date="2017-09-11T16:03:00Z"/>
          <w:color w:val="000000" w:themeColor="text1"/>
          <w:sz w:val="26"/>
          <w:szCs w:val="26"/>
        </w:rPr>
      </w:pPr>
      <w:moveFrom w:id="760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Tên</w:t>
        </w:r>
      </w:moveFrom>
    </w:p>
    <w:p w:rsidR="00376689" w:rsidRPr="000564FE" w:rsidDel="000022CF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moveFrom w:id="761" w:author="Weekend Nguyen" w:date="2017-09-11T16:03:00Z"/>
          <w:color w:val="000000" w:themeColor="text1"/>
          <w:sz w:val="26"/>
          <w:szCs w:val="26"/>
        </w:rPr>
      </w:pPr>
      <w:moveFrom w:id="762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Mô tả</w:t>
        </w:r>
      </w:moveFrom>
    </w:p>
    <w:p w:rsidR="00376689" w:rsidRPr="000564FE" w:rsidDel="000022CF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moveFrom w:id="763" w:author="Weekend Nguyen" w:date="2017-09-11T16:03:00Z"/>
          <w:color w:val="000000" w:themeColor="text1"/>
          <w:sz w:val="26"/>
          <w:szCs w:val="26"/>
        </w:rPr>
      </w:pPr>
      <w:moveFrom w:id="764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Tham số đầu vào: Tên, kiểu dữ liệu, kích thươcs</w:t>
        </w:r>
      </w:moveFrom>
    </w:p>
    <w:p w:rsidR="00376689" w:rsidRPr="000564FE" w:rsidDel="000022CF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moveFrom w:id="765" w:author="Weekend Nguyen" w:date="2017-09-11T16:03:00Z"/>
          <w:color w:val="000000" w:themeColor="text1"/>
          <w:sz w:val="26"/>
          <w:szCs w:val="26"/>
        </w:rPr>
      </w:pPr>
      <w:moveFrom w:id="766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Kết quả đầu ra: Tên, kiểu dữ liệu, kích thước</w:t>
        </w:r>
      </w:moveFrom>
    </w:p>
    <w:p w:rsidR="00376689" w:rsidRPr="000564FE" w:rsidDel="000022CF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moveFrom w:id="767" w:author="Weekend Nguyen" w:date="2017-09-11T16:03:00Z"/>
          <w:color w:val="000000" w:themeColor="text1"/>
          <w:sz w:val="26"/>
          <w:szCs w:val="26"/>
        </w:rPr>
      </w:pPr>
      <w:moveFrom w:id="768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Luồng xử lý</w:t>
        </w:r>
      </w:moveFrom>
    </w:p>
    <w:p w:rsidR="00376689" w:rsidRPr="000564FE" w:rsidDel="000022CF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moveFrom w:id="769" w:author="Weekend Nguyen" w:date="2017-09-11T16:03:00Z"/>
          <w:color w:val="000000" w:themeColor="text1"/>
          <w:sz w:val="26"/>
          <w:szCs w:val="26"/>
        </w:rPr>
      </w:pPr>
      <w:moveFrom w:id="770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Điều kiện bắt đầu</w:t>
        </w:r>
      </w:moveFrom>
    </w:p>
    <w:p w:rsidR="00376689" w:rsidDel="000022CF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moveFrom w:id="771" w:author="Weekend Nguyen" w:date="2017-09-11T16:03:00Z"/>
          <w:color w:val="000000" w:themeColor="text1"/>
          <w:sz w:val="26"/>
          <w:szCs w:val="26"/>
        </w:rPr>
      </w:pPr>
      <w:moveFrom w:id="772" w:author="Weekend Nguyen" w:date="2017-09-11T16:03:00Z">
        <w:r w:rsidRPr="000564FE" w:rsidDel="000022CF">
          <w:rPr>
            <w:color w:val="000000" w:themeColor="text1"/>
            <w:sz w:val="26"/>
            <w:szCs w:val="26"/>
          </w:rPr>
          <w:t>Điều kiện kết thúc</w:t>
        </w:r>
      </w:moveFrom>
    </w:p>
    <w:moveFromRangeEnd w:id="755"/>
    <w:p w:rsidR="001C0C94" w:rsidRPr="000564FE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0564FE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7E7" w:rsidRDefault="00F437E7" w:rsidP="0007450D">
      <w:pPr>
        <w:spacing w:after="0" w:line="240" w:lineRule="auto"/>
      </w:pPr>
      <w:r>
        <w:separator/>
      </w:r>
    </w:p>
  </w:endnote>
  <w:endnote w:type="continuationSeparator" w:id="0">
    <w:p w:rsidR="00F437E7" w:rsidRDefault="00F437E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71DA0">
          <w:rPr>
            <w:rFonts w:ascii="Times New Roman" w:hAnsi="Times New Roman" w:cs="Times New Roman"/>
            <w:i/>
            <w:noProof/>
            <w:sz w:val="26"/>
            <w:szCs w:val="26"/>
          </w:rPr>
          <w:t>10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7E7" w:rsidRDefault="00F437E7" w:rsidP="0007450D">
      <w:pPr>
        <w:spacing w:after="0" w:line="240" w:lineRule="auto"/>
      </w:pPr>
      <w:r>
        <w:separator/>
      </w:r>
    </w:p>
  </w:footnote>
  <w:footnote w:type="continuationSeparator" w:id="0">
    <w:p w:rsidR="00F437E7" w:rsidRDefault="00F437E7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multilevel"/>
    <w:tmpl w:val="07941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9"/>
  </w:num>
  <w:num w:numId="5">
    <w:abstractNumId w:val="1"/>
  </w:num>
  <w:num w:numId="6">
    <w:abstractNumId w:val="16"/>
  </w:num>
  <w:num w:numId="7">
    <w:abstractNumId w:val="20"/>
  </w:num>
  <w:num w:numId="8">
    <w:abstractNumId w:val="3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8"/>
  </w:num>
  <w:num w:numId="20">
    <w:abstractNumId w:val="7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ekend Nguyen">
    <w15:presenceInfo w15:providerId="Windows Live" w15:userId="41bbf3ece45eb1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22CF"/>
    <w:rsid w:val="00013FEC"/>
    <w:rsid w:val="00035A48"/>
    <w:rsid w:val="000557FC"/>
    <w:rsid w:val="000564FE"/>
    <w:rsid w:val="000612E7"/>
    <w:rsid w:val="000647F4"/>
    <w:rsid w:val="0007450D"/>
    <w:rsid w:val="000A4C2A"/>
    <w:rsid w:val="000C5C6C"/>
    <w:rsid w:val="000F13CF"/>
    <w:rsid w:val="0010463D"/>
    <w:rsid w:val="0010503A"/>
    <w:rsid w:val="00111375"/>
    <w:rsid w:val="00114C97"/>
    <w:rsid w:val="0011769B"/>
    <w:rsid w:val="001643E3"/>
    <w:rsid w:val="00180938"/>
    <w:rsid w:val="00185585"/>
    <w:rsid w:val="001C0C94"/>
    <w:rsid w:val="001D154B"/>
    <w:rsid w:val="001E6FE9"/>
    <w:rsid w:val="001F3696"/>
    <w:rsid w:val="00205F22"/>
    <w:rsid w:val="00213308"/>
    <w:rsid w:val="00234C3A"/>
    <w:rsid w:val="002477E2"/>
    <w:rsid w:val="00251A54"/>
    <w:rsid w:val="002645BD"/>
    <w:rsid w:val="00276F3F"/>
    <w:rsid w:val="00283E01"/>
    <w:rsid w:val="00284DD0"/>
    <w:rsid w:val="002C39C2"/>
    <w:rsid w:val="002D5A5C"/>
    <w:rsid w:val="002E07A6"/>
    <w:rsid w:val="002F06A9"/>
    <w:rsid w:val="0031173A"/>
    <w:rsid w:val="00311C43"/>
    <w:rsid w:val="003167E0"/>
    <w:rsid w:val="003168A0"/>
    <w:rsid w:val="00335D4C"/>
    <w:rsid w:val="00340865"/>
    <w:rsid w:val="00345D80"/>
    <w:rsid w:val="00357E48"/>
    <w:rsid w:val="00376689"/>
    <w:rsid w:val="003A1E7D"/>
    <w:rsid w:val="004102E1"/>
    <w:rsid w:val="0041214B"/>
    <w:rsid w:val="00434092"/>
    <w:rsid w:val="00434791"/>
    <w:rsid w:val="004673CB"/>
    <w:rsid w:val="00472490"/>
    <w:rsid w:val="00472CA7"/>
    <w:rsid w:val="004873AD"/>
    <w:rsid w:val="005343C1"/>
    <w:rsid w:val="00556651"/>
    <w:rsid w:val="00581771"/>
    <w:rsid w:val="005A67AB"/>
    <w:rsid w:val="005F57E6"/>
    <w:rsid w:val="00602A3E"/>
    <w:rsid w:val="00623FED"/>
    <w:rsid w:val="00645AC4"/>
    <w:rsid w:val="006608A4"/>
    <w:rsid w:val="006B09C2"/>
    <w:rsid w:val="006D1ABE"/>
    <w:rsid w:val="006D6047"/>
    <w:rsid w:val="006F231E"/>
    <w:rsid w:val="00704142"/>
    <w:rsid w:val="007128DD"/>
    <w:rsid w:val="00713147"/>
    <w:rsid w:val="00776E68"/>
    <w:rsid w:val="00793E62"/>
    <w:rsid w:val="00797AD6"/>
    <w:rsid w:val="007A15F2"/>
    <w:rsid w:val="007A4FFE"/>
    <w:rsid w:val="007A6997"/>
    <w:rsid w:val="007E0290"/>
    <w:rsid w:val="007F0909"/>
    <w:rsid w:val="007F57F2"/>
    <w:rsid w:val="00801BD0"/>
    <w:rsid w:val="00823BA3"/>
    <w:rsid w:val="00841745"/>
    <w:rsid w:val="00851BB3"/>
    <w:rsid w:val="008544C5"/>
    <w:rsid w:val="00862CB6"/>
    <w:rsid w:val="00867C04"/>
    <w:rsid w:val="00893EEB"/>
    <w:rsid w:val="008D6ED8"/>
    <w:rsid w:val="008E1DE1"/>
    <w:rsid w:val="009050FC"/>
    <w:rsid w:val="00936B04"/>
    <w:rsid w:val="009427CD"/>
    <w:rsid w:val="009430FE"/>
    <w:rsid w:val="00962003"/>
    <w:rsid w:val="009625A7"/>
    <w:rsid w:val="00973520"/>
    <w:rsid w:val="009D0A71"/>
    <w:rsid w:val="009D60D6"/>
    <w:rsid w:val="009E6652"/>
    <w:rsid w:val="00A03839"/>
    <w:rsid w:val="00A1252A"/>
    <w:rsid w:val="00A309CA"/>
    <w:rsid w:val="00A30BFC"/>
    <w:rsid w:val="00A73F51"/>
    <w:rsid w:val="00A922D2"/>
    <w:rsid w:val="00AA4F52"/>
    <w:rsid w:val="00AF53F6"/>
    <w:rsid w:val="00B04F46"/>
    <w:rsid w:val="00B251E5"/>
    <w:rsid w:val="00B257BD"/>
    <w:rsid w:val="00B44CBC"/>
    <w:rsid w:val="00B546CF"/>
    <w:rsid w:val="00B82FD3"/>
    <w:rsid w:val="00BD063D"/>
    <w:rsid w:val="00BD36E7"/>
    <w:rsid w:val="00BD5E90"/>
    <w:rsid w:val="00C240B2"/>
    <w:rsid w:val="00C41D50"/>
    <w:rsid w:val="00C423F2"/>
    <w:rsid w:val="00C474A9"/>
    <w:rsid w:val="00C52F79"/>
    <w:rsid w:val="00C53D4E"/>
    <w:rsid w:val="00CD1836"/>
    <w:rsid w:val="00CD2E4E"/>
    <w:rsid w:val="00CF42C2"/>
    <w:rsid w:val="00D267CA"/>
    <w:rsid w:val="00D34EDB"/>
    <w:rsid w:val="00D4178C"/>
    <w:rsid w:val="00D60319"/>
    <w:rsid w:val="00D71DA0"/>
    <w:rsid w:val="00DA3136"/>
    <w:rsid w:val="00DA4F68"/>
    <w:rsid w:val="00DB6FEB"/>
    <w:rsid w:val="00DC3842"/>
    <w:rsid w:val="00DC50EA"/>
    <w:rsid w:val="00DE7E60"/>
    <w:rsid w:val="00DF7700"/>
    <w:rsid w:val="00E36C53"/>
    <w:rsid w:val="00E8139A"/>
    <w:rsid w:val="00E9775A"/>
    <w:rsid w:val="00EA30CA"/>
    <w:rsid w:val="00EA4C97"/>
    <w:rsid w:val="00EC77A1"/>
    <w:rsid w:val="00ED773A"/>
    <w:rsid w:val="00EE6F4E"/>
    <w:rsid w:val="00EF68BD"/>
    <w:rsid w:val="00EF6D0E"/>
    <w:rsid w:val="00F05019"/>
    <w:rsid w:val="00F06B97"/>
    <w:rsid w:val="00F20827"/>
    <w:rsid w:val="00F23AFE"/>
    <w:rsid w:val="00F437E7"/>
    <w:rsid w:val="00F72385"/>
    <w:rsid w:val="00F75004"/>
    <w:rsid w:val="00F76FAF"/>
    <w:rsid w:val="00F8256A"/>
    <w:rsid w:val="00F85EA2"/>
    <w:rsid w:val="00FB638C"/>
    <w:rsid w:val="00FC0487"/>
    <w:rsid w:val="00FD5E27"/>
    <w:rsid w:val="00FE23FA"/>
    <w:rsid w:val="00FE5AE2"/>
    <w:rsid w:val="00FE758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BalloonText">
    <w:name w:val="Balloon Text"/>
    <w:basedOn w:val="Normal"/>
    <w:link w:val="BalloonTextChar"/>
    <w:uiPriority w:val="99"/>
    <w:semiHidden/>
    <w:unhideWhenUsed/>
    <w:rsid w:val="00002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10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Weekend Nguyen</cp:lastModifiedBy>
  <cp:revision>120</cp:revision>
  <dcterms:created xsi:type="dcterms:W3CDTF">2016-07-07T01:24:00Z</dcterms:created>
  <dcterms:modified xsi:type="dcterms:W3CDTF">2017-09-17T07:18:00Z</dcterms:modified>
</cp:coreProperties>
</file>
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8BD" w:rsidRPr="00A878FB" w:rsidRDefault="00A1252A" w:rsidP="006C21F4">
      <w:pPr>
        <w:pBdr>
          <w:bottom w:val="single" w:sz="4" w:space="1" w:color="auto"/>
        </w:pBdr>
        <w:spacing w:after="120" w:line="240" w:lineRule="auto"/>
        <w:jc w:val="center"/>
        <w:rPr>
          <w:rFonts w:ascii="Times New Roman" w:hAnsi="Times New Roman" w:cs="Times New Roman"/>
          <w:b/>
          <w:sz w:val="34"/>
          <w:szCs w:val="26"/>
          <w:lang w:val="vi-VN"/>
        </w:rPr>
      </w:pPr>
      <w:r w:rsidRPr="00A878FB">
        <w:rPr>
          <w:rFonts w:ascii="Times New Roman" w:hAnsi="Times New Roman" w:cs="Times New Roman"/>
          <w:b/>
          <w:sz w:val="34"/>
          <w:szCs w:val="26"/>
          <w:lang w:val="vi-VN"/>
        </w:rPr>
        <w:t>THU THẬ</w:t>
      </w:r>
      <w:r w:rsidR="0092537E" w:rsidRPr="00A878FB">
        <w:rPr>
          <w:rFonts w:ascii="Times New Roman" w:hAnsi="Times New Roman" w:cs="Times New Roman"/>
          <w:b/>
          <w:sz w:val="34"/>
          <w:szCs w:val="26"/>
          <w:lang w:val="vi-VN"/>
        </w:rPr>
        <w:t xml:space="preserve">P, LÀM RÕ </w:t>
      </w:r>
      <w:r w:rsidRPr="00A878FB">
        <w:rPr>
          <w:rFonts w:ascii="Times New Roman" w:hAnsi="Times New Roman" w:cs="Times New Roman"/>
          <w:b/>
          <w:sz w:val="34"/>
          <w:szCs w:val="26"/>
          <w:lang w:val="vi-VN"/>
        </w:rPr>
        <w:t>YÊU CẦU</w:t>
      </w:r>
      <w:r w:rsidR="00DC3842" w:rsidRPr="00A878FB">
        <w:rPr>
          <w:rFonts w:ascii="Times New Roman" w:hAnsi="Times New Roman" w:cs="Times New Roman"/>
          <w:b/>
          <w:sz w:val="34"/>
          <w:szCs w:val="26"/>
          <w:lang w:val="vi-VN"/>
        </w:rPr>
        <w:t xml:space="preserve"> </w:t>
      </w:r>
      <w:r w:rsidR="00E37EAE" w:rsidRPr="00A878FB">
        <w:rPr>
          <w:rFonts w:ascii="Times New Roman" w:hAnsi="Times New Roman" w:cs="Times New Roman"/>
          <w:b/>
          <w:sz w:val="34"/>
          <w:szCs w:val="26"/>
          <w:lang w:val="vi-VN"/>
        </w:rPr>
        <w:t xml:space="preserve">CỦA </w:t>
      </w:r>
      <w:r w:rsidR="0092537E" w:rsidRPr="00A878FB">
        <w:rPr>
          <w:rFonts w:ascii="Times New Roman" w:hAnsi="Times New Roman" w:cs="Times New Roman"/>
          <w:b/>
          <w:sz w:val="34"/>
          <w:szCs w:val="26"/>
          <w:lang w:val="vi-VN"/>
        </w:rPr>
        <w:t>ỨNG DỤNG</w:t>
      </w:r>
    </w:p>
    <w:p w:rsidR="00350ABB" w:rsidRPr="00A878FB" w:rsidRDefault="00350ABB" w:rsidP="006C21F4">
      <w:pPr>
        <w:spacing w:after="120" w:line="240" w:lineRule="auto"/>
        <w:jc w:val="both"/>
        <w:rPr>
          <w:rFonts w:ascii="Times New Roman" w:hAnsi="Times New Roman" w:cs="Times New Roman"/>
          <w:color w:val="FF0000"/>
          <w:sz w:val="26"/>
          <w:szCs w:val="26"/>
          <w:lang w:val="vi-VN"/>
        </w:rPr>
      </w:pPr>
      <w:r w:rsidRPr="00A878FB">
        <w:rPr>
          <w:rFonts w:ascii="Times New Roman" w:hAnsi="Times New Roman" w:cs="Times New Roman"/>
          <w:sz w:val="26"/>
          <w:szCs w:val="26"/>
          <w:lang w:val="vi-VN"/>
        </w:rPr>
        <w:t xml:space="preserve">Nhóm </w:t>
      </w:r>
      <w:r w:rsidR="00EC5200" w:rsidRPr="00A878FB">
        <w:rPr>
          <w:rFonts w:ascii="Times New Roman" w:hAnsi="Times New Roman" w:cs="Times New Roman"/>
          <w:color w:val="000000" w:themeColor="text1"/>
          <w:sz w:val="26"/>
          <w:szCs w:val="26"/>
          <w:lang w:val="vi-VN"/>
        </w:rPr>
        <w:t>28</w:t>
      </w:r>
      <w:r w:rsidRPr="00A878FB">
        <w:rPr>
          <w:rFonts w:ascii="Times New Roman" w:hAnsi="Times New Roman" w:cs="Times New Roman"/>
          <w:color w:val="FF0000"/>
          <w:sz w:val="26"/>
          <w:szCs w:val="26"/>
          <w:lang w:val="vi-VN"/>
        </w:rPr>
        <w:t xml:space="preserve"> </w:t>
      </w:r>
      <w:r w:rsidRPr="00A878FB">
        <w:rPr>
          <w:rFonts w:ascii="Times New Roman" w:hAnsi="Times New Roman" w:cs="Times New Roman"/>
          <w:sz w:val="26"/>
          <w:szCs w:val="26"/>
          <w:lang w:val="vi-VN"/>
        </w:rPr>
        <w:t xml:space="preserve">- Thành viên nhóm </w:t>
      </w:r>
    </w:p>
    <w:p w:rsidR="00350ABB" w:rsidRDefault="00350ABB" w:rsidP="006C21F4">
      <w:pPr>
        <w:pStyle w:val="ListParagraph"/>
        <w:numPr>
          <w:ilvl w:val="0"/>
          <w:numId w:val="1"/>
        </w:numPr>
        <w:spacing w:after="120" w:line="240" w:lineRule="auto"/>
        <w:jc w:val="both"/>
        <w:rPr>
          <w:rFonts w:ascii="Times New Roman" w:hAnsi="Times New Roman" w:cs="Times New Roman"/>
          <w:color w:val="000000" w:themeColor="text1"/>
          <w:sz w:val="26"/>
          <w:szCs w:val="26"/>
          <w:lang w:val="vi-VN"/>
        </w:rPr>
      </w:pPr>
      <w:r w:rsidRPr="00A878FB">
        <w:rPr>
          <w:rFonts w:ascii="Times New Roman" w:hAnsi="Times New Roman" w:cs="Times New Roman"/>
          <w:color w:val="000000" w:themeColor="text1"/>
          <w:sz w:val="26"/>
          <w:szCs w:val="26"/>
          <w:lang w:val="vi-VN"/>
        </w:rPr>
        <w:t>Nguyễ</w:t>
      </w:r>
      <w:r w:rsidR="00EC5200" w:rsidRPr="00A878FB">
        <w:rPr>
          <w:rFonts w:ascii="Times New Roman" w:hAnsi="Times New Roman" w:cs="Times New Roman"/>
          <w:color w:val="000000" w:themeColor="text1"/>
          <w:sz w:val="26"/>
          <w:szCs w:val="26"/>
          <w:lang w:val="vi-VN"/>
        </w:rPr>
        <w:t>n Quốc Tuấn</w:t>
      </w:r>
      <w:r w:rsidRPr="00A878FB">
        <w:rPr>
          <w:rFonts w:ascii="Times New Roman" w:hAnsi="Times New Roman" w:cs="Times New Roman"/>
          <w:color w:val="000000" w:themeColor="text1"/>
          <w:sz w:val="26"/>
          <w:szCs w:val="26"/>
          <w:lang w:val="vi-VN"/>
        </w:rPr>
        <w:t xml:space="preserve"> (Nhóm trưởng)</w:t>
      </w:r>
    </w:p>
    <w:p w:rsidR="00BD09CD" w:rsidRPr="00A878FB" w:rsidDel="00BD09CD" w:rsidRDefault="00BD09CD" w:rsidP="00BD09CD">
      <w:pPr>
        <w:pStyle w:val="ListParagraph"/>
        <w:numPr>
          <w:ilvl w:val="0"/>
          <w:numId w:val="1"/>
        </w:numPr>
        <w:spacing w:after="120" w:line="240" w:lineRule="auto"/>
        <w:jc w:val="both"/>
        <w:rPr>
          <w:del w:id="0" w:author="Weekend Nguyen" w:date="2017-08-20T21:26:00Z"/>
          <w:rFonts w:ascii="Times New Roman" w:hAnsi="Times New Roman" w:cs="Times New Roman"/>
          <w:color w:val="000000" w:themeColor="text1"/>
          <w:sz w:val="26"/>
          <w:szCs w:val="26"/>
          <w:lang w:val="vi-VN"/>
        </w:rPr>
      </w:pPr>
      <w:r w:rsidRPr="00A878FB">
        <w:rPr>
          <w:rFonts w:ascii="Times New Roman" w:hAnsi="Times New Roman" w:cs="Times New Roman"/>
          <w:color w:val="000000" w:themeColor="text1"/>
          <w:sz w:val="26"/>
          <w:szCs w:val="26"/>
          <w:lang w:val="vi-VN"/>
        </w:rPr>
        <w:t>Lý Xưởng Văn (Nhóm trưởng)</w:t>
      </w:r>
    </w:p>
    <w:p w:rsidR="00BD09CD" w:rsidRPr="00BD09CD" w:rsidRDefault="00BD09CD" w:rsidP="00707AAA">
      <w:pPr>
        <w:pStyle w:val="ListParagraph"/>
        <w:numPr>
          <w:ilvl w:val="0"/>
          <w:numId w:val="1"/>
        </w:numPr>
        <w:spacing w:after="120" w:line="240" w:lineRule="auto"/>
        <w:jc w:val="both"/>
        <w:rPr>
          <w:rFonts w:ascii="Times New Roman" w:hAnsi="Times New Roman" w:cs="Times New Roman"/>
          <w:color w:val="000000" w:themeColor="text1"/>
          <w:sz w:val="26"/>
          <w:szCs w:val="26"/>
          <w:lang w:val="vi-VN"/>
          <w:rPrChange w:id="1" w:author="Weekend Nguyen" w:date="2017-08-20T21:26:00Z">
            <w:rPr>
              <w:lang w:val="vi-VN"/>
            </w:rPr>
          </w:rPrChange>
        </w:rPr>
      </w:pPr>
    </w:p>
    <w:p w:rsidR="00350ABB" w:rsidRPr="00A878FB" w:rsidRDefault="00EC5200" w:rsidP="006C21F4">
      <w:pPr>
        <w:pStyle w:val="ListParagraph"/>
        <w:numPr>
          <w:ilvl w:val="0"/>
          <w:numId w:val="1"/>
        </w:numPr>
        <w:spacing w:after="120" w:line="240" w:lineRule="auto"/>
        <w:jc w:val="both"/>
        <w:rPr>
          <w:rFonts w:ascii="Times New Roman" w:hAnsi="Times New Roman" w:cs="Times New Roman"/>
          <w:color w:val="000000" w:themeColor="text1"/>
          <w:sz w:val="26"/>
          <w:szCs w:val="26"/>
          <w:lang w:val="vi-VN"/>
        </w:rPr>
      </w:pPr>
      <w:r w:rsidRPr="00A878FB">
        <w:rPr>
          <w:rFonts w:ascii="Times New Roman" w:hAnsi="Times New Roman" w:cs="Times New Roman"/>
          <w:color w:val="000000" w:themeColor="text1"/>
          <w:sz w:val="26"/>
          <w:szCs w:val="26"/>
          <w:lang w:val="vi-VN"/>
        </w:rPr>
        <w:t>Võ Minh Cường</w:t>
      </w:r>
      <w:r w:rsidR="00350ABB" w:rsidRPr="00A878FB">
        <w:rPr>
          <w:rFonts w:ascii="Times New Roman" w:hAnsi="Times New Roman" w:cs="Times New Roman"/>
          <w:color w:val="000000" w:themeColor="text1"/>
          <w:sz w:val="26"/>
          <w:szCs w:val="26"/>
          <w:lang w:val="vi-VN"/>
        </w:rPr>
        <w:t xml:space="preserve"> (Nhóm trưởng)</w:t>
      </w:r>
    </w:p>
    <w:p w:rsidR="00350ABB" w:rsidRPr="00A878FB" w:rsidRDefault="00350ABB" w:rsidP="006C21F4">
      <w:pPr>
        <w:spacing w:after="120" w:line="240" w:lineRule="auto"/>
        <w:jc w:val="both"/>
        <w:rPr>
          <w:rFonts w:ascii="Times New Roman" w:hAnsi="Times New Roman" w:cs="Times New Roman"/>
          <w:b/>
          <w:color w:val="FF0000"/>
          <w:sz w:val="26"/>
          <w:szCs w:val="26"/>
          <w:lang w:val="vi-VN"/>
        </w:rPr>
      </w:pPr>
      <w:r w:rsidRPr="00A878FB">
        <w:rPr>
          <w:rFonts w:ascii="Times New Roman" w:hAnsi="Times New Roman" w:cs="Times New Roman"/>
          <w:i/>
          <w:sz w:val="26"/>
          <w:szCs w:val="26"/>
          <w:lang w:val="vi-VN"/>
        </w:rPr>
        <w:t>Tên ứng dụng:</w:t>
      </w:r>
      <w:r w:rsidRPr="00A878FB">
        <w:rPr>
          <w:rFonts w:ascii="Times New Roman" w:hAnsi="Times New Roman" w:cs="Times New Roman"/>
          <w:sz w:val="26"/>
          <w:szCs w:val="26"/>
          <w:lang w:val="vi-VN"/>
        </w:rPr>
        <w:t xml:space="preserve"> </w:t>
      </w:r>
      <w:r w:rsidRPr="00A878FB">
        <w:rPr>
          <w:rFonts w:ascii="Times New Roman" w:hAnsi="Times New Roman" w:cs="Times New Roman"/>
          <w:b/>
          <w:color w:val="000000" w:themeColor="text1"/>
          <w:sz w:val="26"/>
          <w:szCs w:val="26"/>
          <w:lang w:val="vi-VN"/>
        </w:rPr>
        <w:t>CHƯƠNG TRÌNH QUẢ</w:t>
      </w:r>
      <w:r w:rsidR="007C7AB9" w:rsidRPr="00A878FB">
        <w:rPr>
          <w:rFonts w:ascii="Times New Roman" w:hAnsi="Times New Roman" w:cs="Times New Roman"/>
          <w:b/>
          <w:color w:val="000000" w:themeColor="text1"/>
          <w:sz w:val="26"/>
          <w:szCs w:val="26"/>
          <w:lang w:val="vi-VN"/>
        </w:rPr>
        <w:t>N LÝ</w:t>
      </w:r>
      <w:r w:rsidR="00A778E4">
        <w:rPr>
          <w:rFonts w:ascii="Times New Roman" w:hAnsi="Times New Roman" w:cs="Times New Roman"/>
          <w:b/>
          <w:color w:val="000000" w:themeColor="text1"/>
          <w:sz w:val="26"/>
          <w:szCs w:val="26"/>
          <w:lang w:val="vi-VN"/>
        </w:rPr>
        <w:t xml:space="preserve"> THÔNG TIN QU</w:t>
      </w:r>
      <w:r w:rsidR="004A1522">
        <w:rPr>
          <w:rFonts w:ascii="Times New Roman" w:hAnsi="Times New Roman" w:cs="Times New Roman"/>
          <w:b/>
          <w:color w:val="000000" w:themeColor="text1"/>
          <w:sz w:val="26"/>
          <w:szCs w:val="26"/>
          <w:lang w:val="vi-VN"/>
        </w:rPr>
        <w:t>Ầ</w:t>
      </w:r>
      <w:r w:rsidR="00A778E4">
        <w:rPr>
          <w:rFonts w:ascii="Times New Roman" w:hAnsi="Times New Roman" w:cs="Times New Roman"/>
          <w:b/>
          <w:color w:val="000000" w:themeColor="text1"/>
          <w:sz w:val="26"/>
          <w:szCs w:val="26"/>
          <w:lang w:val="vi-VN"/>
        </w:rPr>
        <w:t>Y</w:t>
      </w:r>
      <w:r w:rsidR="007C7AB9" w:rsidRPr="00A878FB">
        <w:rPr>
          <w:rFonts w:ascii="Times New Roman" w:hAnsi="Times New Roman" w:cs="Times New Roman"/>
          <w:b/>
          <w:color w:val="000000" w:themeColor="text1"/>
          <w:sz w:val="26"/>
          <w:szCs w:val="26"/>
          <w:lang w:val="vi-VN"/>
        </w:rPr>
        <w:t xml:space="preserve"> THUỐC CỦA MỘT BỆNH VIỆN</w:t>
      </w:r>
    </w:p>
    <w:p w:rsidR="00E37EAE" w:rsidRPr="00A878FB" w:rsidRDefault="00350ABB" w:rsidP="00143A48">
      <w:pPr>
        <w:pBdr>
          <w:bottom w:val="single" w:sz="4" w:space="1" w:color="auto"/>
        </w:pBdr>
        <w:spacing w:after="120" w:line="240" w:lineRule="auto"/>
        <w:jc w:val="both"/>
        <w:rPr>
          <w:rFonts w:ascii="Times New Roman" w:hAnsi="Times New Roman" w:cs="Times New Roman"/>
          <w:sz w:val="26"/>
          <w:szCs w:val="26"/>
          <w:lang w:val="vi-VN"/>
        </w:rPr>
      </w:pPr>
      <w:r w:rsidRPr="00A878FB">
        <w:rPr>
          <w:rFonts w:ascii="Times New Roman" w:hAnsi="Times New Roman" w:cs="Times New Roman"/>
          <w:sz w:val="26"/>
          <w:szCs w:val="26"/>
          <w:lang w:val="vi-VN"/>
        </w:rPr>
        <w:t>Thời gian thực hiện: Từ 31/07/2017 đến 02/10/2017 (10 tuần)</w:t>
      </w:r>
    </w:p>
    <w:p w:rsidR="00962003" w:rsidRPr="00A878FB" w:rsidRDefault="00357E48" w:rsidP="006C21F4">
      <w:pPr>
        <w:pStyle w:val="ListParagraph"/>
        <w:numPr>
          <w:ilvl w:val="0"/>
          <w:numId w:val="4"/>
        </w:numPr>
        <w:spacing w:after="120" w:line="240" w:lineRule="auto"/>
        <w:ind w:left="284" w:hanging="284"/>
        <w:jc w:val="both"/>
        <w:rPr>
          <w:rFonts w:ascii="Times New Roman" w:hAnsi="Times New Roman" w:cs="Times New Roman"/>
          <w:b/>
          <w:sz w:val="26"/>
          <w:szCs w:val="26"/>
          <w:lang w:val="vi-VN"/>
        </w:rPr>
      </w:pPr>
      <w:r w:rsidRPr="00A878FB">
        <w:rPr>
          <w:rFonts w:ascii="Times New Roman" w:hAnsi="Times New Roman" w:cs="Times New Roman"/>
          <w:b/>
          <w:sz w:val="26"/>
          <w:szCs w:val="26"/>
          <w:lang w:val="vi-VN"/>
        </w:rPr>
        <w:t>Danh sách các c</w:t>
      </w:r>
      <w:r w:rsidR="00A1252A" w:rsidRPr="00A878FB">
        <w:rPr>
          <w:rFonts w:ascii="Times New Roman" w:hAnsi="Times New Roman" w:cs="Times New Roman"/>
          <w:b/>
          <w:sz w:val="26"/>
          <w:szCs w:val="26"/>
          <w:lang w:val="vi-VN"/>
        </w:rPr>
        <w:t xml:space="preserve">âu hỏi khi thu thập </w:t>
      </w:r>
      <w:r w:rsidR="00E37EAE" w:rsidRPr="00A878FB">
        <w:rPr>
          <w:rFonts w:ascii="Times New Roman" w:hAnsi="Times New Roman" w:cs="Times New Roman"/>
          <w:b/>
          <w:sz w:val="26"/>
          <w:szCs w:val="26"/>
          <w:lang w:val="vi-VN"/>
        </w:rPr>
        <w:t xml:space="preserve">và làm rõ </w:t>
      </w:r>
      <w:r w:rsidR="00A1252A" w:rsidRPr="00A878FB">
        <w:rPr>
          <w:rFonts w:ascii="Times New Roman" w:hAnsi="Times New Roman" w:cs="Times New Roman"/>
          <w:b/>
          <w:sz w:val="26"/>
          <w:szCs w:val="26"/>
          <w:lang w:val="vi-VN"/>
        </w:rPr>
        <w:t>yêu cầu</w:t>
      </w:r>
      <w:r w:rsidR="00E37EAE" w:rsidRPr="00A878FB">
        <w:rPr>
          <w:rFonts w:ascii="Times New Roman" w:hAnsi="Times New Roman" w:cs="Times New Roman"/>
          <w:b/>
          <w:sz w:val="26"/>
          <w:szCs w:val="26"/>
          <w:lang w:val="vi-VN"/>
        </w:rPr>
        <w:t xml:space="preserve"> của ứng dụng</w:t>
      </w:r>
      <w:ins w:id="2" w:author="Weekend Nguyen" w:date="2017-08-20T22:54:00Z">
        <w:del w:id="3" w:author="Windows User" w:date="2017-08-24T18:32:00Z">
          <w:r w:rsidR="00CF4724" w:rsidRPr="00EF141C" w:rsidDel="00EF141C">
            <w:rPr>
              <w:rFonts w:ascii="Times New Roman" w:hAnsi="Times New Roman" w:cs="Times New Roman"/>
              <w:b/>
              <w:sz w:val="26"/>
              <w:szCs w:val="26"/>
              <w:lang w:val="vi-VN"/>
              <w:rPrChange w:id="4" w:author="Windows User" w:date="2017-08-24T18:32:00Z">
                <w:rPr>
                  <w:rFonts w:ascii="Times New Roman" w:hAnsi="Times New Roman" w:cs="Times New Roman"/>
                  <w:b/>
                  <w:sz w:val="26"/>
                  <w:szCs w:val="26"/>
                </w:rPr>
              </w:rPrChange>
            </w:rPr>
            <w:delText xml:space="preserve"> </w:delText>
          </w:r>
          <w:r w:rsidR="00CF4724" w:rsidRPr="00EF141C" w:rsidDel="00EF141C">
            <w:rPr>
              <w:rFonts w:ascii="Times New Roman" w:hAnsi="Times New Roman" w:cs="Times New Roman"/>
              <w:b/>
              <w:color w:val="FF0000"/>
              <w:sz w:val="26"/>
              <w:szCs w:val="26"/>
              <w:lang w:val="vi-VN"/>
              <w:rPrChange w:id="5" w:author="Windows User" w:date="2017-08-24T18:32:00Z">
                <w:rPr>
                  <w:rFonts w:ascii="Times New Roman" w:hAnsi="Times New Roman" w:cs="Times New Roman"/>
                  <w:b/>
                  <w:sz w:val="26"/>
                  <w:szCs w:val="26"/>
                </w:rPr>
              </w:rPrChange>
            </w:rPr>
            <w:delText>(cần sửa lại)</w:delText>
          </w:r>
        </w:del>
      </w:ins>
    </w:p>
    <w:tbl>
      <w:tblPr>
        <w:tblStyle w:val="TableGrid"/>
        <w:tblW w:w="5000" w:type="pct"/>
        <w:tblLook w:val="04A0" w:firstRow="1" w:lastRow="0" w:firstColumn="1" w:lastColumn="0" w:noHBand="0" w:noVBand="1"/>
        <w:tblPrChange w:id="6" w:author="Windows User" w:date="2017-08-24T18:36:00Z">
          <w:tblPr>
            <w:tblStyle w:val="TableGrid"/>
            <w:tblW w:w="5000" w:type="pct"/>
            <w:tblLook w:val="04A0" w:firstRow="1" w:lastRow="0" w:firstColumn="1" w:lastColumn="0" w:noHBand="0" w:noVBand="1"/>
          </w:tblPr>
        </w:tblPrChange>
      </w:tblPr>
      <w:tblGrid>
        <w:gridCol w:w="680"/>
        <w:gridCol w:w="3100"/>
        <w:gridCol w:w="3750"/>
        <w:gridCol w:w="2715"/>
        <w:tblGridChange w:id="7">
          <w:tblGrid>
            <w:gridCol w:w="679"/>
            <w:gridCol w:w="1"/>
            <w:gridCol w:w="3100"/>
            <w:gridCol w:w="3750"/>
            <w:gridCol w:w="2715"/>
          </w:tblGrid>
        </w:tblGridChange>
      </w:tblGrid>
      <w:tr w:rsidR="00F72385" w:rsidRPr="00A878FB" w:rsidTr="00046E7E">
        <w:trPr>
          <w:tblHeader/>
          <w:trPrChange w:id="8" w:author="Windows User" w:date="2017-08-24T18:36:00Z">
            <w:trPr>
              <w:tblHeader/>
            </w:trPr>
          </w:trPrChange>
        </w:trPr>
        <w:tc>
          <w:tcPr>
            <w:tcW w:w="332" w:type="pct"/>
            <w:tcPrChange w:id="9" w:author="Windows User" w:date="2017-08-24T18:36:00Z">
              <w:tcPr>
                <w:tcW w:w="331" w:type="pct"/>
              </w:tcPr>
            </w:tcPrChange>
          </w:tcPr>
          <w:p w:rsidR="00F72385" w:rsidRPr="00A878FB" w:rsidRDefault="00F72385" w:rsidP="006C21F4">
            <w:pPr>
              <w:spacing w:after="120"/>
              <w:jc w:val="center"/>
              <w:rPr>
                <w:rFonts w:ascii="Times New Roman" w:hAnsi="Times New Roman" w:cs="Times New Roman"/>
                <w:b/>
                <w:i/>
                <w:sz w:val="26"/>
                <w:szCs w:val="26"/>
                <w:lang w:val="vi-VN"/>
              </w:rPr>
            </w:pPr>
            <w:r w:rsidRPr="00A878FB">
              <w:rPr>
                <w:rFonts w:ascii="Times New Roman" w:hAnsi="Times New Roman" w:cs="Times New Roman"/>
                <w:b/>
                <w:i/>
                <w:sz w:val="26"/>
                <w:szCs w:val="26"/>
                <w:lang w:val="vi-VN"/>
              </w:rPr>
              <w:t>STT</w:t>
            </w:r>
          </w:p>
        </w:tc>
        <w:tc>
          <w:tcPr>
            <w:tcW w:w="1513" w:type="pct"/>
            <w:tcPrChange w:id="10" w:author="Windows User" w:date="2017-08-24T18:36:00Z">
              <w:tcPr>
                <w:tcW w:w="1514" w:type="pct"/>
                <w:gridSpan w:val="2"/>
              </w:tcPr>
            </w:tcPrChange>
          </w:tcPr>
          <w:p w:rsidR="00F72385" w:rsidRPr="00A878FB" w:rsidRDefault="00F72385" w:rsidP="006C21F4">
            <w:pPr>
              <w:spacing w:after="120"/>
              <w:jc w:val="center"/>
              <w:rPr>
                <w:rFonts w:ascii="Times New Roman" w:hAnsi="Times New Roman" w:cs="Times New Roman"/>
                <w:b/>
                <w:i/>
                <w:sz w:val="26"/>
                <w:szCs w:val="26"/>
                <w:lang w:val="vi-VN"/>
              </w:rPr>
            </w:pPr>
            <w:r w:rsidRPr="00A878FB">
              <w:rPr>
                <w:rFonts w:ascii="Times New Roman" w:hAnsi="Times New Roman" w:cs="Times New Roman"/>
                <w:b/>
                <w:i/>
                <w:sz w:val="26"/>
                <w:szCs w:val="26"/>
                <w:lang w:val="vi-VN"/>
              </w:rPr>
              <w:t>Câu hỏi (Questions)</w:t>
            </w:r>
          </w:p>
        </w:tc>
        <w:tc>
          <w:tcPr>
            <w:tcW w:w="1830" w:type="pct"/>
            <w:tcPrChange w:id="11" w:author="Windows User" w:date="2017-08-24T18:36:00Z">
              <w:tcPr>
                <w:tcW w:w="1830" w:type="pct"/>
              </w:tcPr>
            </w:tcPrChange>
          </w:tcPr>
          <w:p w:rsidR="00F72385" w:rsidRPr="00A878FB" w:rsidRDefault="00F72385" w:rsidP="006C21F4">
            <w:pPr>
              <w:spacing w:after="120"/>
              <w:jc w:val="center"/>
              <w:rPr>
                <w:rFonts w:ascii="Times New Roman" w:hAnsi="Times New Roman" w:cs="Times New Roman"/>
                <w:b/>
                <w:i/>
                <w:sz w:val="26"/>
                <w:szCs w:val="26"/>
                <w:lang w:val="vi-VN"/>
              </w:rPr>
            </w:pPr>
            <w:r w:rsidRPr="00A878FB">
              <w:rPr>
                <w:rFonts w:ascii="Times New Roman" w:hAnsi="Times New Roman" w:cs="Times New Roman"/>
                <w:b/>
                <w:i/>
                <w:sz w:val="26"/>
                <w:szCs w:val="26"/>
                <w:lang w:val="vi-VN"/>
              </w:rPr>
              <w:t>Trả lời (Answers)</w:t>
            </w:r>
          </w:p>
        </w:tc>
        <w:tc>
          <w:tcPr>
            <w:tcW w:w="1325" w:type="pct"/>
            <w:tcPrChange w:id="12" w:author="Windows User" w:date="2017-08-24T18:36:00Z">
              <w:tcPr>
                <w:tcW w:w="1325" w:type="pct"/>
              </w:tcPr>
            </w:tcPrChange>
          </w:tcPr>
          <w:p w:rsidR="00F72385" w:rsidRPr="00A878FB" w:rsidRDefault="00F72385" w:rsidP="006C21F4">
            <w:pPr>
              <w:spacing w:after="120"/>
              <w:jc w:val="center"/>
              <w:rPr>
                <w:rFonts w:ascii="Times New Roman" w:hAnsi="Times New Roman" w:cs="Times New Roman"/>
                <w:b/>
                <w:i/>
                <w:sz w:val="26"/>
                <w:szCs w:val="26"/>
                <w:lang w:val="vi-VN"/>
              </w:rPr>
            </w:pPr>
            <w:r w:rsidRPr="00A878FB">
              <w:rPr>
                <w:rFonts w:ascii="Times New Roman" w:hAnsi="Times New Roman" w:cs="Times New Roman"/>
                <w:b/>
                <w:i/>
                <w:sz w:val="26"/>
                <w:szCs w:val="26"/>
                <w:lang w:val="vi-VN"/>
              </w:rPr>
              <w:t>Ghi chú</w:t>
            </w:r>
          </w:p>
        </w:tc>
      </w:tr>
      <w:tr w:rsidR="004D0F42" w:rsidRPr="00EF141C" w:rsidTr="00046E7E">
        <w:trPr>
          <w:trHeight w:val="339"/>
          <w:trPrChange w:id="13" w:author="Windows User" w:date="2017-08-24T18:36:00Z">
            <w:trPr>
              <w:trHeight w:val="339"/>
            </w:trPr>
          </w:trPrChange>
        </w:trPr>
        <w:tc>
          <w:tcPr>
            <w:tcW w:w="332" w:type="pct"/>
            <w:vAlign w:val="center"/>
            <w:tcPrChange w:id="14" w:author="Windows User" w:date="2017-08-24T18:36:00Z">
              <w:tcPr>
                <w:tcW w:w="331" w:type="pct"/>
                <w:vAlign w:val="center"/>
              </w:tcPr>
            </w:tcPrChange>
          </w:tcPr>
          <w:p w:rsidR="004D0F42" w:rsidRPr="00A878FB" w:rsidRDefault="004D0F42" w:rsidP="004D0F42">
            <w:pPr>
              <w:spacing w:after="120"/>
              <w:rPr>
                <w:rFonts w:ascii="Times New Roman" w:hAnsi="Times New Roman" w:cs="Times New Roman"/>
                <w:sz w:val="26"/>
                <w:szCs w:val="26"/>
                <w:lang w:val="vi-VN"/>
              </w:rPr>
            </w:pPr>
            <w:r w:rsidRPr="00A878FB">
              <w:rPr>
                <w:rFonts w:ascii="Times New Roman" w:hAnsi="Times New Roman" w:cs="Times New Roman"/>
                <w:sz w:val="26"/>
                <w:szCs w:val="26"/>
                <w:lang w:val="vi-VN"/>
              </w:rPr>
              <w:t>1.</w:t>
            </w:r>
          </w:p>
        </w:tc>
        <w:tc>
          <w:tcPr>
            <w:tcW w:w="1513" w:type="pct"/>
            <w:vAlign w:val="center"/>
            <w:tcPrChange w:id="15" w:author="Windows User" w:date="2017-08-24T18:36:00Z">
              <w:tcPr>
                <w:tcW w:w="1514" w:type="pct"/>
                <w:gridSpan w:val="2"/>
                <w:vAlign w:val="center"/>
              </w:tcPr>
            </w:tcPrChange>
          </w:tcPr>
          <w:p w:rsidR="004D0F42" w:rsidRPr="00A878FB" w:rsidRDefault="0011297C" w:rsidP="004D0F42">
            <w:pPr>
              <w:spacing w:after="120"/>
              <w:jc w:val="both"/>
              <w:rPr>
                <w:rFonts w:ascii="Times New Roman" w:hAnsi="Times New Roman" w:cs="Times New Roman"/>
                <w:sz w:val="26"/>
                <w:szCs w:val="26"/>
                <w:lang w:val="vi-VN"/>
              </w:rPr>
            </w:pPr>
            <w:ins w:id="16" w:author="Weekend Nguyen" w:date="2017-08-20T22:52:00Z">
              <w:r w:rsidRPr="00EF141C">
                <w:rPr>
                  <w:rFonts w:ascii="Times New Roman" w:hAnsi="Times New Roman" w:cs="Times New Roman"/>
                  <w:sz w:val="26"/>
                  <w:szCs w:val="26"/>
                  <w:lang w:val="vi-VN"/>
                  <w:rPrChange w:id="17" w:author="Windows User" w:date="2017-08-24T18:31:00Z">
                    <w:rPr>
                      <w:rFonts w:ascii="Times New Roman" w:hAnsi="Times New Roman" w:cs="Times New Roman"/>
                      <w:sz w:val="26"/>
                      <w:szCs w:val="26"/>
                    </w:rPr>
                  </w:rPrChange>
                </w:rPr>
                <w:t>Hệ thống</w:t>
              </w:r>
            </w:ins>
            <w:ins w:id="18" w:author="Weekend Nguyen" w:date="2017-08-20T22:04:00Z">
              <w:r w:rsidR="004D0F42">
                <w:rPr>
                  <w:rFonts w:ascii="Times New Roman" w:hAnsi="Times New Roman" w:cs="Times New Roman"/>
                  <w:sz w:val="26"/>
                  <w:szCs w:val="26"/>
                  <w:lang w:val="vi-VN"/>
                </w:rPr>
                <w:t xml:space="preserve"> cần phân quyền không ?</w:t>
              </w:r>
            </w:ins>
            <w:del w:id="19" w:author="Weekend Nguyen" w:date="2017-08-20T22:04:00Z">
              <w:r w:rsidR="004D0F42" w:rsidRPr="00A878FB" w:rsidDel="005C356A">
                <w:rPr>
                  <w:rFonts w:ascii="Times New Roman" w:hAnsi="Times New Roman" w:cs="Times New Roman"/>
                  <w:sz w:val="26"/>
                  <w:szCs w:val="26"/>
                  <w:lang w:val="vi-VN"/>
                </w:rPr>
                <w:delText>Ứng dụng có cần phân quyền không ?</w:delText>
              </w:r>
            </w:del>
          </w:p>
        </w:tc>
        <w:tc>
          <w:tcPr>
            <w:tcW w:w="1830" w:type="pct"/>
            <w:vAlign w:val="center"/>
            <w:tcPrChange w:id="20" w:author="Windows User" w:date="2017-08-24T18:36:00Z">
              <w:tcPr>
                <w:tcW w:w="1830" w:type="pct"/>
                <w:vAlign w:val="center"/>
              </w:tcPr>
            </w:tcPrChange>
          </w:tcPr>
          <w:p w:rsidR="004D0F42" w:rsidRPr="00EF141C" w:rsidRDefault="00C856A8" w:rsidP="004D0F42">
            <w:pPr>
              <w:spacing w:after="120"/>
              <w:jc w:val="both"/>
              <w:rPr>
                <w:rFonts w:ascii="Times New Roman" w:hAnsi="Times New Roman" w:cs="Times New Roman"/>
                <w:sz w:val="26"/>
                <w:szCs w:val="26"/>
                <w:lang w:val="vi-VN"/>
              </w:rPr>
            </w:pPr>
            <w:ins w:id="21" w:author="Weekend Nguyen" w:date="2017-08-24T22:05:00Z">
              <w:r>
                <w:rPr>
                  <w:rFonts w:ascii="Times New Roman" w:hAnsi="Times New Roman" w:cs="Times New Roman"/>
                  <w:sz w:val="26"/>
                  <w:szCs w:val="26"/>
                </w:rPr>
                <w:t xml:space="preserve">Có. </w:t>
              </w:r>
            </w:ins>
            <w:ins w:id="22" w:author="Weekend Nguyen" w:date="2017-08-20T22:52:00Z">
              <w:r w:rsidR="0011297C" w:rsidRPr="00EF141C">
                <w:rPr>
                  <w:rFonts w:ascii="Times New Roman" w:hAnsi="Times New Roman" w:cs="Times New Roman"/>
                  <w:sz w:val="26"/>
                  <w:szCs w:val="26"/>
                  <w:lang w:val="vi-VN"/>
                  <w:rPrChange w:id="23" w:author="Windows User" w:date="2017-08-24T18:31:00Z">
                    <w:rPr>
                      <w:rFonts w:ascii="Times New Roman" w:hAnsi="Times New Roman" w:cs="Times New Roman"/>
                      <w:sz w:val="26"/>
                      <w:szCs w:val="26"/>
                    </w:rPr>
                  </w:rPrChange>
                </w:rPr>
                <w:t>Hệ thống</w:t>
              </w:r>
            </w:ins>
            <w:ins w:id="24" w:author="Weekend Nguyen" w:date="2017-08-20T22:04:00Z">
              <w:r w:rsidR="004D0F42" w:rsidRPr="002209D9">
                <w:rPr>
                  <w:rFonts w:ascii="Times New Roman" w:hAnsi="Times New Roman" w:cs="Times New Roman"/>
                  <w:sz w:val="26"/>
                  <w:szCs w:val="26"/>
                  <w:lang w:val="vi-VN"/>
                </w:rPr>
                <w:t xml:space="preserve"> cần phân quyền cho nhân viên quản lý thuốc, nhân viên bán thuốc,</w:t>
              </w:r>
            </w:ins>
            <w:ins w:id="25" w:author="Weekend Nguyen" w:date="2017-08-20T22:52:00Z">
              <w:r w:rsidR="0011297C" w:rsidRPr="00EF141C">
                <w:rPr>
                  <w:rFonts w:ascii="Times New Roman" w:hAnsi="Times New Roman" w:cs="Times New Roman"/>
                  <w:sz w:val="26"/>
                  <w:szCs w:val="26"/>
                  <w:lang w:val="vi-VN"/>
                  <w:rPrChange w:id="26" w:author="Windows User" w:date="2017-08-24T18:31:00Z">
                    <w:rPr>
                      <w:rFonts w:ascii="Times New Roman" w:hAnsi="Times New Roman" w:cs="Times New Roman"/>
                      <w:sz w:val="26"/>
                      <w:szCs w:val="26"/>
                    </w:rPr>
                  </w:rPrChange>
                </w:rPr>
                <w:t xml:space="preserve"> </w:t>
              </w:r>
            </w:ins>
            <w:ins w:id="27" w:author="Weekend Nguyen" w:date="2017-08-20T22:04:00Z">
              <w:r w:rsidR="004D0F42" w:rsidRPr="002209D9">
                <w:rPr>
                  <w:rFonts w:ascii="Times New Roman" w:hAnsi="Times New Roman" w:cs="Times New Roman"/>
                  <w:sz w:val="26"/>
                  <w:szCs w:val="26"/>
                  <w:lang w:val="vi-VN"/>
                </w:rPr>
                <w:t>nhân viên thống kê và có một người quản lý hết thông tin của những nhân viên trên</w:t>
              </w:r>
            </w:ins>
            <w:ins w:id="28" w:author="Weekend Nguyen" w:date="2017-08-20T22:53:00Z">
              <w:r w:rsidR="001E3994" w:rsidRPr="00EF141C">
                <w:rPr>
                  <w:rFonts w:ascii="Times New Roman" w:hAnsi="Times New Roman" w:cs="Times New Roman"/>
                  <w:sz w:val="26"/>
                  <w:szCs w:val="26"/>
                  <w:lang w:val="vi-VN"/>
                  <w:rPrChange w:id="29" w:author="Windows User" w:date="2017-08-24T18:31:00Z">
                    <w:rPr>
                      <w:rFonts w:ascii="Times New Roman" w:hAnsi="Times New Roman" w:cs="Times New Roman"/>
                      <w:sz w:val="26"/>
                      <w:szCs w:val="26"/>
                    </w:rPr>
                  </w:rPrChange>
                </w:rPr>
                <w:t>.</w:t>
              </w:r>
            </w:ins>
          </w:p>
        </w:tc>
        <w:tc>
          <w:tcPr>
            <w:tcW w:w="1325" w:type="pct"/>
            <w:tcPrChange w:id="30" w:author="Windows User" w:date="2017-08-24T18:36:00Z">
              <w:tcPr>
                <w:tcW w:w="1325" w:type="pct"/>
              </w:tcPr>
            </w:tcPrChange>
          </w:tcPr>
          <w:p w:rsidR="004D0F42" w:rsidRPr="00A878FB" w:rsidRDefault="004D0F42" w:rsidP="004D0F42">
            <w:pPr>
              <w:spacing w:after="120"/>
              <w:jc w:val="both"/>
              <w:rPr>
                <w:rFonts w:ascii="Times New Roman" w:hAnsi="Times New Roman" w:cs="Times New Roman"/>
                <w:sz w:val="26"/>
                <w:szCs w:val="26"/>
                <w:lang w:val="vi-VN"/>
              </w:rPr>
            </w:pPr>
          </w:p>
        </w:tc>
      </w:tr>
      <w:tr w:rsidR="004D0F42" w:rsidRPr="00EF141C" w:rsidTr="00046E7E">
        <w:trPr>
          <w:trHeight w:val="339"/>
          <w:trPrChange w:id="31" w:author="Windows User" w:date="2017-08-24T18:36:00Z">
            <w:trPr>
              <w:trHeight w:val="339"/>
            </w:trPr>
          </w:trPrChange>
        </w:trPr>
        <w:tc>
          <w:tcPr>
            <w:tcW w:w="332" w:type="pct"/>
            <w:vAlign w:val="center"/>
            <w:tcPrChange w:id="32" w:author="Windows User" w:date="2017-08-24T18:36:00Z">
              <w:tcPr>
                <w:tcW w:w="331" w:type="pct"/>
                <w:vAlign w:val="center"/>
              </w:tcPr>
            </w:tcPrChange>
          </w:tcPr>
          <w:p w:rsidR="004D0F42" w:rsidRPr="00A878FB" w:rsidRDefault="004D0F42" w:rsidP="004D0F42">
            <w:pPr>
              <w:spacing w:after="120"/>
              <w:rPr>
                <w:rFonts w:ascii="Times New Roman" w:hAnsi="Times New Roman" w:cs="Times New Roman"/>
                <w:sz w:val="26"/>
                <w:szCs w:val="26"/>
                <w:lang w:val="vi-VN"/>
              </w:rPr>
            </w:pPr>
            <w:r w:rsidRPr="00A878FB">
              <w:rPr>
                <w:rFonts w:ascii="Times New Roman" w:hAnsi="Times New Roman" w:cs="Times New Roman"/>
                <w:sz w:val="26"/>
                <w:szCs w:val="26"/>
                <w:lang w:val="vi-VN"/>
              </w:rPr>
              <w:t>2.</w:t>
            </w:r>
          </w:p>
        </w:tc>
        <w:tc>
          <w:tcPr>
            <w:tcW w:w="1513" w:type="pct"/>
            <w:vAlign w:val="center"/>
            <w:tcPrChange w:id="33" w:author="Windows User" w:date="2017-08-24T18:36:00Z">
              <w:tcPr>
                <w:tcW w:w="1514" w:type="pct"/>
                <w:gridSpan w:val="2"/>
                <w:vAlign w:val="center"/>
              </w:tcPr>
            </w:tcPrChange>
          </w:tcPr>
          <w:p w:rsidR="004D0F42" w:rsidRPr="00A878FB" w:rsidRDefault="004D0F42" w:rsidP="004D0F42">
            <w:pPr>
              <w:spacing w:after="120"/>
              <w:jc w:val="both"/>
              <w:rPr>
                <w:rFonts w:ascii="Times New Roman" w:hAnsi="Times New Roman" w:cs="Times New Roman"/>
                <w:sz w:val="26"/>
                <w:szCs w:val="26"/>
                <w:lang w:val="vi-VN"/>
              </w:rPr>
            </w:pPr>
            <w:ins w:id="34" w:author="Weekend Nguyen" w:date="2017-08-20T22:04:00Z">
              <w:r>
                <w:rPr>
                  <w:rFonts w:ascii="Times New Roman" w:hAnsi="Times New Roman" w:cs="Times New Roman"/>
                  <w:sz w:val="26"/>
                  <w:szCs w:val="26"/>
                  <w:lang w:val="vi-VN"/>
                </w:rPr>
                <w:t>Tài khoản và mật khẩu cần điều kiện gì không ?</w:t>
              </w:r>
            </w:ins>
            <w:del w:id="35" w:author="Weekend Nguyen" w:date="2017-08-20T22:04:00Z">
              <w:r w:rsidRPr="00A878FB" w:rsidDel="005C356A">
                <w:rPr>
                  <w:rFonts w:ascii="Times New Roman" w:hAnsi="Times New Roman" w:cs="Times New Roman"/>
                  <w:sz w:val="26"/>
                  <w:szCs w:val="26"/>
                  <w:lang w:val="vi-VN"/>
                </w:rPr>
                <w:delText>Tài khoản và mật khẩu cần điều kiện gì không ?</w:delText>
              </w:r>
            </w:del>
          </w:p>
        </w:tc>
        <w:tc>
          <w:tcPr>
            <w:tcW w:w="1830" w:type="pct"/>
            <w:vAlign w:val="center"/>
            <w:tcPrChange w:id="36" w:author="Windows User" w:date="2017-08-24T18:36:00Z">
              <w:tcPr>
                <w:tcW w:w="1830" w:type="pct"/>
                <w:vAlign w:val="center"/>
              </w:tcPr>
            </w:tcPrChange>
          </w:tcPr>
          <w:p w:rsidR="007928BD" w:rsidRDefault="007928BD" w:rsidP="004D0F42">
            <w:pPr>
              <w:spacing w:after="120"/>
              <w:jc w:val="both"/>
              <w:rPr>
                <w:ins w:id="37" w:author="Weekend Nguyen" w:date="2017-08-24T22:06:00Z"/>
                <w:rFonts w:ascii="Times New Roman" w:hAnsi="Times New Roman" w:cs="Times New Roman"/>
                <w:sz w:val="26"/>
                <w:szCs w:val="26"/>
              </w:rPr>
            </w:pPr>
            <w:ins w:id="38" w:author="Weekend Nguyen" w:date="2017-08-24T22:06:00Z">
              <w:r>
                <w:rPr>
                  <w:rFonts w:ascii="Times New Roman" w:hAnsi="Times New Roman" w:cs="Times New Roman"/>
                  <w:sz w:val="26"/>
                  <w:szCs w:val="26"/>
                </w:rPr>
                <w:t>Có.</w:t>
              </w:r>
            </w:ins>
          </w:p>
          <w:p w:rsidR="004D0F42" w:rsidRPr="00E42AA5" w:rsidRDefault="004D0F42" w:rsidP="004D0F42">
            <w:pPr>
              <w:spacing w:after="120"/>
              <w:jc w:val="both"/>
              <w:rPr>
                <w:ins w:id="39" w:author="Weekend Nguyen" w:date="2017-08-20T22:04:00Z"/>
                <w:rFonts w:ascii="Times New Roman" w:hAnsi="Times New Roman" w:cs="Times New Roman"/>
                <w:sz w:val="26"/>
                <w:szCs w:val="26"/>
                <w:lang w:val="vi-VN"/>
              </w:rPr>
            </w:pPr>
            <w:ins w:id="40" w:author="Weekend Nguyen" w:date="2017-08-20T22:04:00Z">
              <w:r w:rsidRPr="00E42AA5">
                <w:rPr>
                  <w:rFonts w:ascii="Times New Roman" w:hAnsi="Times New Roman" w:cs="Times New Roman"/>
                  <w:sz w:val="26"/>
                  <w:szCs w:val="26"/>
                  <w:lang w:val="vi-VN"/>
                </w:rPr>
                <w:t>Tài khoản cần có những kí hiệu riêng cho từng bộ phận nhân viên.</w:t>
              </w:r>
            </w:ins>
            <w:ins w:id="41" w:author="Weekend Nguyen" w:date="2017-08-20T22:52:00Z">
              <w:r w:rsidR="00AF5E48" w:rsidRPr="00EF141C">
                <w:rPr>
                  <w:rFonts w:ascii="Times New Roman" w:hAnsi="Times New Roman" w:cs="Times New Roman"/>
                  <w:sz w:val="26"/>
                  <w:szCs w:val="26"/>
                  <w:lang w:val="vi-VN"/>
                  <w:rPrChange w:id="42" w:author="Windows User" w:date="2017-08-24T18:31:00Z">
                    <w:rPr>
                      <w:rFonts w:ascii="Times New Roman" w:hAnsi="Times New Roman" w:cs="Times New Roman"/>
                      <w:sz w:val="26"/>
                      <w:szCs w:val="26"/>
                    </w:rPr>
                  </w:rPrChange>
                </w:rPr>
                <w:t xml:space="preserve"> </w:t>
              </w:r>
            </w:ins>
            <w:ins w:id="43" w:author="Weekend Nguyen" w:date="2017-08-20T22:04:00Z">
              <w:r w:rsidRPr="00E42AA5">
                <w:rPr>
                  <w:rFonts w:ascii="Times New Roman" w:hAnsi="Times New Roman" w:cs="Times New Roman"/>
                  <w:sz w:val="26"/>
                  <w:szCs w:val="26"/>
                  <w:lang w:val="vi-VN"/>
                </w:rPr>
                <w:t>Ví dụ: nhân viên bán thuốc : bt_tentaikhoan, nhân viên quản lý thuốc : ql_tentaikhoan … để thuận tiện cho việc quản lý và cấp tài khoản mới.</w:t>
              </w:r>
            </w:ins>
          </w:p>
          <w:p w:rsidR="004D0F42" w:rsidRPr="00A878FB" w:rsidRDefault="004D0F42" w:rsidP="004D0F42">
            <w:pPr>
              <w:spacing w:after="120"/>
              <w:jc w:val="both"/>
              <w:rPr>
                <w:rFonts w:ascii="Times New Roman" w:hAnsi="Times New Roman" w:cs="Times New Roman"/>
                <w:sz w:val="26"/>
                <w:szCs w:val="26"/>
                <w:lang w:val="vi-VN"/>
              </w:rPr>
            </w:pPr>
            <w:ins w:id="44" w:author="Weekend Nguyen" w:date="2017-08-20T22:04:00Z">
              <w:r w:rsidRPr="00E42AA5">
                <w:rPr>
                  <w:rFonts w:ascii="Times New Roman" w:hAnsi="Times New Roman" w:cs="Times New Roman"/>
                  <w:sz w:val="26"/>
                  <w:szCs w:val="26"/>
                  <w:lang w:val="vi-VN"/>
                </w:rPr>
                <w:t>Mật khẩu nên giới hạn từ</w:t>
              </w:r>
              <w:r w:rsidR="00AF5E48">
                <w:rPr>
                  <w:rFonts w:ascii="Times New Roman" w:hAnsi="Times New Roman" w:cs="Times New Roman"/>
                  <w:sz w:val="26"/>
                  <w:szCs w:val="26"/>
                  <w:lang w:val="vi-VN"/>
                </w:rPr>
                <w:t xml:space="preserve"> 8-24</w:t>
              </w:r>
              <w:r w:rsidRPr="00E42AA5">
                <w:rPr>
                  <w:rFonts w:ascii="Times New Roman" w:hAnsi="Times New Roman" w:cs="Times New Roman"/>
                  <w:sz w:val="26"/>
                  <w:szCs w:val="26"/>
                  <w:lang w:val="vi-VN"/>
                </w:rPr>
                <w:t xml:space="preserve"> kí tự gồm chữ và số</w:t>
              </w:r>
              <w:r w:rsidR="00AE6CEB">
                <w:rPr>
                  <w:rFonts w:ascii="Times New Roman" w:hAnsi="Times New Roman" w:cs="Times New Roman"/>
                  <w:sz w:val="26"/>
                  <w:szCs w:val="26"/>
                  <w:lang w:val="vi-VN"/>
                </w:rPr>
                <w:t xml:space="preserve"> (</w:t>
              </w:r>
              <w:r w:rsidRPr="00E42AA5">
                <w:rPr>
                  <w:rFonts w:ascii="Times New Roman" w:hAnsi="Times New Roman" w:cs="Times New Roman"/>
                  <w:sz w:val="26"/>
                  <w:szCs w:val="26"/>
                  <w:lang w:val="vi-VN"/>
                </w:rPr>
                <w:t>không bao gồm các kí tự đặc biệ</w:t>
              </w:r>
              <w:r w:rsidR="00AE6CEB">
                <w:rPr>
                  <w:rFonts w:ascii="Times New Roman" w:hAnsi="Times New Roman" w:cs="Times New Roman"/>
                  <w:sz w:val="26"/>
                  <w:szCs w:val="26"/>
                  <w:lang w:val="vi-VN"/>
                </w:rPr>
                <w:t>t</w:t>
              </w:r>
              <w:r w:rsidRPr="00E42AA5">
                <w:rPr>
                  <w:rFonts w:ascii="Times New Roman" w:hAnsi="Times New Roman" w:cs="Times New Roman"/>
                  <w:sz w:val="26"/>
                  <w:szCs w:val="26"/>
                  <w:lang w:val="vi-VN"/>
                </w:rPr>
                <w:t>)</w:t>
              </w:r>
            </w:ins>
          </w:p>
        </w:tc>
        <w:tc>
          <w:tcPr>
            <w:tcW w:w="1325" w:type="pct"/>
            <w:tcPrChange w:id="45" w:author="Windows User" w:date="2017-08-24T18:36:00Z">
              <w:tcPr>
                <w:tcW w:w="1325" w:type="pct"/>
              </w:tcPr>
            </w:tcPrChange>
          </w:tcPr>
          <w:p w:rsidR="004D0F42" w:rsidRPr="00A878FB" w:rsidRDefault="004D0F42" w:rsidP="004D0F42">
            <w:pPr>
              <w:spacing w:after="120"/>
              <w:jc w:val="both"/>
              <w:rPr>
                <w:rFonts w:ascii="Times New Roman" w:hAnsi="Times New Roman" w:cs="Times New Roman"/>
                <w:sz w:val="26"/>
                <w:szCs w:val="26"/>
                <w:lang w:val="vi-VN"/>
              </w:rPr>
            </w:pPr>
          </w:p>
        </w:tc>
      </w:tr>
      <w:tr w:rsidR="00046E7E" w:rsidRPr="00A878FB" w:rsidTr="00046E7E">
        <w:trPr>
          <w:trHeight w:val="339"/>
          <w:trPrChange w:id="46" w:author="Windows User" w:date="2017-08-24T18:36:00Z">
            <w:trPr>
              <w:trHeight w:val="339"/>
            </w:trPr>
          </w:trPrChange>
        </w:trPr>
        <w:tc>
          <w:tcPr>
            <w:tcW w:w="332" w:type="pct"/>
            <w:vAlign w:val="center"/>
            <w:tcPrChange w:id="47" w:author="Windows User" w:date="2017-08-24T18:36:00Z">
              <w:tcPr>
                <w:tcW w:w="331" w:type="pct"/>
                <w:vAlign w:val="center"/>
              </w:tcPr>
            </w:tcPrChange>
          </w:tcPr>
          <w:p w:rsidR="00046E7E" w:rsidRPr="00A878FB" w:rsidRDefault="00046E7E" w:rsidP="00046E7E">
            <w:pPr>
              <w:spacing w:after="120"/>
              <w:rPr>
                <w:rFonts w:ascii="Times New Roman" w:hAnsi="Times New Roman" w:cs="Times New Roman"/>
                <w:sz w:val="26"/>
                <w:szCs w:val="26"/>
                <w:lang w:val="vi-VN"/>
              </w:rPr>
            </w:pPr>
            <w:r w:rsidRPr="00A878FB">
              <w:rPr>
                <w:rFonts w:ascii="Times New Roman" w:hAnsi="Times New Roman" w:cs="Times New Roman"/>
                <w:sz w:val="26"/>
                <w:szCs w:val="26"/>
                <w:lang w:val="vi-VN"/>
              </w:rPr>
              <w:t>3.</w:t>
            </w:r>
          </w:p>
        </w:tc>
        <w:tc>
          <w:tcPr>
            <w:tcW w:w="1513" w:type="pct"/>
            <w:vAlign w:val="center"/>
            <w:tcPrChange w:id="48" w:author="Windows User" w:date="2017-08-24T18:36:00Z">
              <w:tcPr>
                <w:tcW w:w="1514" w:type="pct"/>
                <w:gridSpan w:val="2"/>
                <w:vAlign w:val="center"/>
              </w:tcPr>
            </w:tcPrChange>
          </w:tcPr>
          <w:p w:rsidR="00046E7E" w:rsidRPr="00A878FB" w:rsidRDefault="00046E7E" w:rsidP="00046E7E">
            <w:pPr>
              <w:spacing w:after="120"/>
              <w:jc w:val="both"/>
              <w:rPr>
                <w:rFonts w:ascii="Times New Roman" w:hAnsi="Times New Roman" w:cs="Times New Roman"/>
                <w:sz w:val="26"/>
                <w:szCs w:val="26"/>
                <w:lang w:val="vi-VN"/>
              </w:rPr>
            </w:pPr>
            <w:ins w:id="49" w:author="Weekend Nguyen" w:date="2017-08-24T22:05:00Z">
              <w:r>
                <w:rPr>
                  <w:rFonts w:ascii="Times New Roman" w:hAnsi="Times New Roman" w:cs="Times New Roman"/>
                  <w:sz w:val="26"/>
                  <w:szCs w:val="26"/>
                  <w:lang w:val="vi-VN"/>
                </w:rPr>
                <w:t>Cần phân loại thuốc trước khi nhập thông tin thuốc không ?</w:t>
              </w:r>
            </w:ins>
            <w:del w:id="50" w:author="Weekend Nguyen" w:date="2017-08-20T22:04:00Z">
              <w:r w:rsidRPr="00A878FB" w:rsidDel="005C356A">
                <w:rPr>
                  <w:rFonts w:ascii="Times New Roman" w:hAnsi="Times New Roman" w:cs="Times New Roman"/>
                  <w:sz w:val="26"/>
                  <w:szCs w:val="26"/>
                  <w:lang w:val="vi-VN"/>
                </w:rPr>
                <w:delText>Chương trình cần phân loại người dùng không ?</w:delText>
              </w:r>
            </w:del>
          </w:p>
        </w:tc>
        <w:tc>
          <w:tcPr>
            <w:tcW w:w="1830" w:type="pct"/>
            <w:vAlign w:val="center"/>
            <w:tcPrChange w:id="51" w:author="Windows User" w:date="2017-08-24T18:36:00Z">
              <w:tcPr>
                <w:tcW w:w="1830" w:type="pct"/>
                <w:vAlign w:val="center"/>
              </w:tcPr>
            </w:tcPrChange>
          </w:tcPr>
          <w:p w:rsidR="00046E7E" w:rsidRPr="00A878FB" w:rsidRDefault="00C27546" w:rsidP="00046E7E">
            <w:pPr>
              <w:spacing w:after="120"/>
              <w:jc w:val="both"/>
              <w:rPr>
                <w:rFonts w:ascii="Times New Roman" w:hAnsi="Times New Roman" w:cs="Times New Roman"/>
                <w:sz w:val="26"/>
                <w:szCs w:val="26"/>
                <w:lang w:val="vi-VN"/>
              </w:rPr>
            </w:pPr>
            <w:ins w:id="52" w:author="Weekend Nguyen" w:date="2017-08-24T22:05:00Z">
              <w:r>
                <w:rPr>
                  <w:rFonts w:ascii="Times New Roman" w:hAnsi="Times New Roman" w:cs="Times New Roman"/>
                  <w:sz w:val="26"/>
                  <w:szCs w:val="26"/>
                  <w:lang w:val="vi-VN"/>
                </w:rPr>
                <w:t>Có.</w:t>
              </w:r>
              <w:r w:rsidR="009E50D6">
                <w:rPr>
                  <w:rFonts w:ascii="Times New Roman" w:hAnsi="Times New Roman" w:cs="Times New Roman"/>
                  <w:sz w:val="26"/>
                  <w:szCs w:val="26"/>
                  <w:lang w:val="vi-VN"/>
                </w:rPr>
                <w:t xml:space="preserve"> </w:t>
              </w:r>
              <w:r>
                <w:rPr>
                  <w:rFonts w:ascii="Times New Roman" w:hAnsi="Times New Roman" w:cs="Times New Roman"/>
                  <w:sz w:val="26"/>
                  <w:szCs w:val="26"/>
                  <w:lang w:val="vi-VN"/>
                </w:rPr>
                <w:t>C</w:t>
              </w:r>
              <w:r w:rsidR="00046E7E" w:rsidRPr="0090009F">
                <w:rPr>
                  <w:rFonts w:ascii="Times New Roman" w:hAnsi="Times New Roman" w:cs="Times New Roman"/>
                  <w:sz w:val="26"/>
                  <w:szCs w:val="26"/>
                  <w:lang w:val="vi-VN"/>
                </w:rPr>
                <w:t>ần phân loại công dụng thuốc trước khi nhập thuốc để thuận tiện cho việc</w:t>
              </w:r>
            </w:ins>
            <w:ins w:id="53" w:author="Weekend Nguyen" w:date="2017-08-24T22:08:00Z">
              <w:r w:rsidR="009E50D6">
                <w:rPr>
                  <w:rFonts w:ascii="Times New Roman" w:hAnsi="Times New Roman" w:cs="Times New Roman"/>
                  <w:sz w:val="26"/>
                  <w:szCs w:val="26"/>
                </w:rPr>
                <w:t xml:space="preserve"> quản lý và</w:t>
              </w:r>
            </w:ins>
            <w:ins w:id="54" w:author="Weekend Nguyen" w:date="2017-08-24T22:05:00Z">
              <w:r w:rsidR="00046E7E" w:rsidRPr="0090009F">
                <w:rPr>
                  <w:rFonts w:ascii="Times New Roman" w:hAnsi="Times New Roman" w:cs="Times New Roman"/>
                  <w:sz w:val="26"/>
                  <w:szCs w:val="26"/>
                  <w:lang w:val="vi-VN"/>
                </w:rPr>
                <w:t xml:space="preserve"> bán thuốc cho khách hàng.</w:t>
              </w:r>
            </w:ins>
          </w:p>
        </w:tc>
        <w:tc>
          <w:tcPr>
            <w:tcW w:w="1325" w:type="pct"/>
            <w:tcPrChange w:id="55" w:author="Windows User" w:date="2017-08-24T18:36:00Z">
              <w:tcPr>
                <w:tcW w:w="1325" w:type="pct"/>
              </w:tcPr>
            </w:tcPrChange>
          </w:tcPr>
          <w:p w:rsidR="00046E7E" w:rsidRPr="00A878FB" w:rsidRDefault="00046E7E" w:rsidP="00046E7E">
            <w:pPr>
              <w:spacing w:after="120"/>
              <w:jc w:val="both"/>
              <w:rPr>
                <w:rFonts w:ascii="Times New Roman" w:hAnsi="Times New Roman" w:cs="Times New Roman"/>
                <w:sz w:val="26"/>
                <w:szCs w:val="26"/>
                <w:lang w:val="vi-VN"/>
              </w:rPr>
            </w:pPr>
          </w:p>
        </w:tc>
      </w:tr>
      <w:tr w:rsidR="00046E7E" w:rsidRPr="00EF141C" w:rsidTr="00046E7E">
        <w:trPr>
          <w:trHeight w:val="339"/>
          <w:trPrChange w:id="56" w:author="Windows User" w:date="2017-08-24T18:36:00Z">
            <w:trPr>
              <w:trHeight w:val="339"/>
            </w:trPr>
          </w:trPrChange>
        </w:trPr>
        <w:tc>
          <w:tcPr>
            <w:tcW w:w="332" w:type="pct"/>
            <w:vAlign w:val="center"/>
            <w:tcPrChange w:id="57" w:author="Windows User" w:date="2017-08-24T18:36:00Z">
              <w:tcPr>
                <w:tcW w:w="331" w:type="pct"/>
                <w:vAlign w:val="center"/>
              </w:tcPr>
            </w:tcPrChange>
          </w:tcPr>
          <w:p w:rsidR="00046E7E" w:rsidRPr="00A878FB" w:rsidRDefault="00046E7E" w:rsidP="00046E7E">
            <w:pPr>
              <w:spacing w:after="120"/>
              <w:rPr>
                <w:rFonts w:ascii="Times New Roman" w:hAnsi="Times New Roman" w:cs="Times New Roman"/>
                <w:sz w:val="26"/>
                <w:szCs w:val="26"/>
                <w:lang w:val="vi-VN"/>
              </w:rPr>
            </w:pPr>
            <w:r w:rsidRPr="00A878FB">
              <w:rPr>
                <w:rFonts w:ascii="Times New Roman" w:hAnsi="Times New Roman" w:cs="Times New Roman"/>
                <w:sz w:val="26"/>
                <w:szCs w:val="26"/>
                <w:lang w:val="vi-VN"/>
              </w:rPr>
              <w:t>4.</w:t>
            </w:r>
          </w:p>
        </w:tc>
        <w:tc>
          <w:tcPr>
            <w:tcW w:w="1513" w:type="pct"/>
            <w:vAlign w:val="center"/>
            <w:tcPrChange w:id="58" w:author="Windows User" w:date="2017-08-24T18:36:00Z">
              <w:tcPr>
                <w:tcW w:w="1514" w:type="pct"/>
                <w:gridSpan w:val="2"/>
                <w:vAlign w:val="center"/>
              </w:tcPr>
            </w:tcPrChange>
          </w:tcPr>
          <w:p w:rsidR="00046E7E" w:rsidRPr="00A878FB" w:rsidRDefault="00046E7E" w:rsidP="00046E7E">
            <w:pPr>
              <w:spacing w:after="120"/>
              <w:jc w:val="both"/>
              <w:rPr>
                <w:rFonts w:ascii="Times New Roman" w:hAnsi="Times New Roman" w:cs="Times New Roman"/>
                <w:sz w:val="26"/>
                <w:szCs w:val="26"/>
                <w:lang w:val="vi-VN"/>
              </w:rPr>
            </w:pPr>
            <w:ins w:id="59" w:author="Weekend Nguyen" w:date="2017-08-24T22:05:00Z">
              <w:r w:rsidRPr="003D5BFC">
                <w:rPr>
                  <w:rFonts w:ascii="Times New Roman" w:hAnsi="Times New Roman" w:cs="Times New Roman"/>
                  <w:sz w:val="26"/>
                  <w:szCs w:val="26"/>
                  <w:lang w:val="vi-VN"/>
                </w:rPr>
                <w:t>Khi nhập thuốc mới có cần kiểm tra hạn sử dụng của thuốc không ?</w:t>
              </w:r>
            </w:ins>
            <w:del w:id="60" w:author="Weekend Nguyen" w:date="2017-08-20T22:04:00Z">
              <w:r w:rsidRPr="00A878FB" w:rsidDel="005C356A">
                <w:rPr>
                  <w:rFonts w:ascii="Times New Roman" w:hAnsi="Times New Roman" w:cs="Times New Roman"/>
                  <w:sz w:val="26"/>
                  <w:szCs w:val="26"/>
                  <w:lang w:val="vi-VN"/>
                </w:rPr>
                <w:delText>Cần phân loại thuốc trước khi nhập thông tin thuốc không ?</w:delText>
              </w:r>
            </w:del>
          </w:p>
        </w:tc>
        <w:tc>
          <w:tcPr>
            <w:tcW w:w="1830" w:type="pct"/>
            <w:vAlign w:val="center"/>
            <w:tcPrChange w:id="61" w:author="Windows User" w:date="2017-08-24T18:36:00Z">
              <w:tcPr>
                <w:tcW w:w="1830" w:type="pct"/>
                <w:vAlign w:val="center"/>
              </w:tcPr>
            </w:tcPrChange>
          </w:tcPr>
          <w:p w:rsidR="00046E7E" w:rsidRPr="00A878FB" w:rsidRDefault="000A3E0A" w:rsidP="00046E7E">
            <w:pPr>
              <w:spacing w:after="120"/>
              <w:jc w:val="both"/>
              <w:rPr>
                <w:rFonts w:ascii="Times New Roman" w:hAnsi="Times New Roman" w:cs="Times New Roman"/>
                <w:sz w:val="26"/>
                <w:szCs w:val="26"/>
                <w:lang w:val="vi-VN"/>
              </w:rPr>
            </w:pPr>
            <w:ins w:id="62" w:author="Weekend Nguyen" w:date="2017-08-24T22:05:00Z">
              <w:r>
                <w:rPr>
                  <w:rFonts w:ascii="Times New Roman" w:hAnsi="Times New Roman" w:cs="Times New Roman"/>
                  <w:sz w:val="26"/>
                  <w:szCs w:val="26"/>
                  <w:lang w:val="vi-VN"/>
                </w:rPr>
                <w:t>Có.</w:t>
              </w:r>
              <w:r w:rsidR="00046E7E" w:rsidRPr="003D5BFC">
                <w:rPr>
                  <w:rFonts w:ascii="Times New Roman" w:hAnsi="Times New Roman" w:cs="Times New Roman"/>
                  <w:sz w:val="26"/>
                  <w:szCs w:val="26"/>
                  <w:lang w:val="vi-VN"/>
                </w:rPr>
                <w:t xml:space="preserve"> </w:t>
              </w:r>
              <w:r w:rsidR="00600346">
                <w:rPr>
                  <w:rFonts w:ascii="Times New Roman" w:hAnsi="Times New Roman" w:cs="Times New Roman"/>
                  <w:sz w:val="26"/>
                  <w:szCs w:val="26"/>
                  <w:lang w:val="vi-VN"/>
                </w:rPr>
                <w:t>C</w:t>
              </w:r>
              <w:r w:rsidR="00046E7E" w:rsidRPr="003D5BFC">
                <w:rPr>
                  <w:rFonts w:ascii="Times New Roman" w:hAnsi="Times New Roman" w:cs="Times New Roman"/>
                  <w:sz w:val="26"/>
                  <w:szCs w:val="26"/>
                  <w:lang w:val="vi-VN"/>
                </w:rPr>
                <w:t>ần kiểm tra kĩ thời hạn sử dụng của thuốc để tránh việc nhập thuốc gần hết hạn sử dụng</w:t>
              </w:r>
              <w:r w:rsidR="00046E7E" w:rsidRPr="0090009F">
                <w:rPr>
                  <w:rFonts w:ascii="Times New Roman" w:hAnsi="Times New Roman" w:cs="Times New Roman"/>
                  <w:sz w:val="26"/>
                  <w:szCs w:val="26"/>
                  <w:lang w:val="vi-VN"/>
                </w:rPr>
                <w:t>.</w:t>
              </w:r>
            </w:ins>
          </w:p>
        </w:tc>
        <w:tc>
          <w:tcPr>
            <w:tcW w:w="1325" w:type="pct"/>
            <w:tcPrChange w:id="63" w:author="Windows User" w:date="2017-08-24T18:36:00Z">
              <w:tcPr>
                <w:tcW w:w="1325" w:type="pct"/>
              </w:tcPr>
            </w:tcPrChange>
          </w:tcPr>
          <w:p w:rsidR="00046E7E" w:rsidRPr="00A878FB" w:rsidRDefault="00046E7E" w:rsidP="00046E7E">
            <w:pPr>
              <w:spacing w:after="120"/>
              <w:jc w:val="both"/>
              <w:rPr>
                <w:rFonts w:ascii="Times New Roman" w:hAnsi="Times New Roman" w:cs="Times New Roman"/>
                <w:sz w:val="26"/>
                <w:szCs w:val="26"/>
                <w:lang w:val="vi-VN"/>
              </w:rPr>
            </w:pPr>
          </w:p>
        </w:tc>
      </w:tr>
      <w:tr w:rsidR="00046E7E" w:rsidRPr="00EF141C" w:rsidTr="00046E7E">
        <w:trPr>
          <w:trHeight w:val="339"/>
          <w:trPrChange w:id="64" w:author="Windows User" w:date="2017-08-24T18:36:00Z">
            <w:trPr>
              <w:trHeight w:val="339"/>
            </w:trPr>
          </w:trPrChange>
        </w:trPr>
        <w:tc>
          <w:tcPr>
            <w:tcW w:w="332" w:type="pct"/>
            <w:vAlign w:val="center"/>
            <w:tcPrChange w:id="65" w:author="Windows User" w:date="2017-08-24T18:36:00Z">
              <w:tcPr>
                <w:tcW w:w="331" w:type="pct"/>
                <w:vAlign w:val="center"/>
              </w:tcPr>
            </w:tcPrChange>
          </w:tcPr>
          <w:p w:rsidR="00046E7E" w:rsidRPr="00A878FB" w:rsidRDefault="00046E7E" w:rsidP="00046E7E">
            <w:pPr>
              <w:spacing w:after="120"/>
              <w:rPr>
                <w:rFonts w:ascii="Times New Roman" w:hAnsi="Times New Roman" w:cs="Times New Roman"/>
                <w:sz w:val="26"/>
                <w:szCs w:val="26"/>
                <w:lang w:val="vi-VN"/>
              </w:rPr>
            </w:pPr>
            <w:r w:rsidRPr="00A878FB">
              <w:rPr>
                <w:rFonts w:ascii="Times New Roman" w:hAnsi="Times New Roman" w:cs="Times New Roman"/>
                <w:sz w:val="26"/>
                <w:szCs w:val="26"/>
                <w:lang w:val="vi-VN"/>
              </w:rPr>
              <w:t>5.</w:t>
            </w:r>
          </w:p>
        </w:tc>
        <w:tc>
          <w:tcPr>
            <w:tcW w:w="1513" w:type="pct"/>
            <w:vAlign w:val="center"/>
            <w:tcPrChange w:id="66" w:author="Windows User" w:date="2017-08-24T18:36:00Z">
              <w:tcPr>
                <w:tcW w:w="1514" w:type="pct"/>
                <w:gridSpan w:val="2"/>
                <w:vAlign w:val="center"/>
              </w:tcPr>
            </w:tcPrChange>
          </w:tcPr>
          <w:p w:rsidR="00046E7E" w:rsidRPr="00A878FB" w:rsidRDefault="00046E7E" w:rsidP="00046E7E">
            <w:pPr>
              <w:spacing w:after="120"/>
              <w:jc w:val="both"/>
              <w:rPr>
                <w:rFonts w:ascii="Times New Roman" w:hAnsi="Times New Roman" w:cs="Times New Roman"/>
                <w:sz w:val="26"/>
                <w:szCs w:val="26"/>
                <w:lang w:val="vi-VN"/>
              </w:rPr>
            </w:pPr>
            <w:ins w:id="67" w:author="Weekend Nguyen" w:date="2017-08-24T22:05:00Z">
              <w:r w:rsidRPr="008D6C18">
                <w:rPr>
                  <w:rFonts w:ascii="Times New Roman" w:hAnsi="Times New Roman" w:cs="Times New Roman"/>
                  <w:sz w:val="26"/>
                  <w:szCs w:val="26"/>
                  <w:lang w:val="vi-VN"/>
                </w:rPr>
                <w:t>Khi nhập một loại thuốc mới, nếu loại thuốc đó đã có sẵn trong kho thì ta phải làm sao ?</w:t>
              </w:r>
            </w:ins>
            <w:del w:id="68" w:author="Weekend Nguyen" w:date="2017-08-20T22:04:00Z">
              <w:r w:rsidRPr="00A878FB" w:rsidDel="005C356A">
                <w:rPr>
                  <w:rFonts w:ascii="Times New Roman" w:hAnsi="Times New Roman" w:cs="Times New Roman"/>
                  <w:sz w:val="26"/>
                  <w:szCs w:val="26"/>
                  <w:lang w:val="vi-VN"/>
                </w:rPr>
                <w:delText>Việc tìm kiếm các loại thuốc có nên chia ra nhiều cách tìm kiếm không ?</w:delText>
              </w:r>
            </w:del>
          </w:p>
        </w:tc>
        <w:tc>
          <w:tcPr>
            <w:tcW w:w="1830" w:type="pct"/>
            <w:vAlign w:val="center"/>
            <w:tcPrChange w:id="69" w:author="Windows User" w:date="2017-08-24T18:36:00Z">
              <w:tcPr>
                <w:tcW w:w="1830" w:type="pct"/>
                <w:vAlign w:val="center"/>
              </w:tcPr>
            </w:tcPrChange>
          </w:tcPr>
          <w:p w:rsidR="00046E7E" w:rsidRPr="00A878FB" w:rsidRDefault="00046E7E" w:rsidP="00046E7E">
            <w:pPr>
              <w:spacing w:after="120"/>
              <w:jc w:val="both"/>
              <w:rPr>
                <w:rFonts w:ascii="Times New Roman" w:hAnsi="Times New Roman" w:cs="Times New Roman"/>
                <w:sz w:val="26"/>
                <w:szCs w:val="26"/>
                <w:lang w:val="vi-VN"/>
              </w:rPr>
            </w:pPr>
            <w:ins w:id="70" w:author="Weekend Nguyen" w:date="2017-08-24T22:05:00Z">
              <w:r w:rsidRPr="008D6C18">
                <w:rPr>
                  <w:rFonts w:ascii="Times New Roman" w:hAnsi="Times New Roman" w:cs="Times New Roman"/>
                  <w:sz w:val="26"/>
                  <w:szCs w:val="26"/>
                  <w:lang w:val="vi-VN"/>
                </w:rPr>
                <w:t>Ta chỉ cần kiểm tra số lượng thuốc đó hiện có và cập nhật thêm số lượng mới nhập vào</w:t>
              </w:r>
              <w:r w:rsidRPr="0090009F">
                <w:rPr>
                  <w:rFonts w:ascii="Times New Roman" w:hAnsi="Times New Roman" w:cs="Times New Roman"/>
                  <w:sz w:val="26"/>
                  <w:szCs w:val="26"/>
                  <w:lang w:val="vi-VN"/>
                </w:rPr>
                <w:t>.</w:t>
              </w:r>
            </w:ins>
          </w:p>
        </w:tc>
        <w:tc>
          <w:tcPr>
            <w:tcW w:w="1325" w:type="pct"/>
            <w:tcPrChange w:id="71" w:author="Windows User" w:date="2017-08-24T18:36:00Z">
              <w:tcPr>
                <w:tcW w:w="1325" w:type="pct"/>
              </w:tcPr>
            </w:tcPrChange>
          </w:tcPr>
          <w:p w:rsidR="00046E7E" w:rsidRPr="00A878FB" w:rsidRDefault="00046E7E" w:rsidP="00046E7E">
            <w:pPr>
              <w:spacing w:after="120"/>
              <w:jc w:val="both"/>
              <w:rPr>
                <w:rFonts w:ascii="Times New Roman" w:hAnsi="Times New Roman" w:cs="Times New Roman"/>
                <w:sz w:val="26"/>
                <w:szCs w:val="26"/>
                <w:lang w:val="vi-VN"/>
              </w:rPr>
            </w:pPr>
          </w:p>
        </w:tc>
      </w:tr>
      <w:tr w:rsidR="00046E7E" w:rsidRPr="00EF141C" w:rsidTr="00046E7E">
        <w:trPr>
          <w:trHeight w:val="339"/>
          <w:trPrChange w:id="72" w:author="Windows User" w:date="2017-08-24T18:36:00Z">
            <w:trPr>
              <w:trHeight w:val="339"/>
            </w:trPr>
          </w:trPrChange>
        </w:trPr>
        <w:tc>
          <w:tcPr>
            <w:tcW w:w="332" w:type="pct"/>
            <w:vAlign w:val="center"/>
            <w:tcPrChange w:id="73" w:author="Windows User" w:date="2017-08-24T18:36:00Z">
              <w:tcPr>
                <w:tcW w:w="331" w:type="pct"/>
                <w:vAlign w:val="center"/>
              </w:tcPr>
            </w:tcPrChange>
          </w:tcPr>
          <w:p w:rsidR="00046E7E" w:rsidRPr="00A878FB" w:rsidRDefault="00046E7E" w:rsidP="00046E7E">
            <w:pPr>
              <w:spacing w:after="120"/>
              <w:rPr>
                <w:rFonts w:ascii="Times New Roman" w:hAnsi="Times New Roman" w:cs="Times New Roman"/>
                <w:sz w:val="26"/>
                <w:szCs w:val="26"/>
                <w:lang w:val="vi-VN"/>
              </w:rPr>
            </w:pPr>
            <w:r w:rsidRPr="00A878FB">
              <w:rPr>
                <w:rFonts w:ascii="Times New Roman" w:hAnsi="Times New Roman" w:cs="Times New Roman"/>
                <w:sz w:val="26"/>
                <w:szCs w:val="26"/>
                <w:lang w:val="vi-VN"/>
              </w:rPr>
              <w:lastRenderedPageBreak/>
              <w:t>6.</w:t>
            </w:r>
          </w:p>
        </w:tc>
        <w:tc>
          <w:tcPr>
            <w:tcW w:w="1513" w:type="pct"/>
            <w:vAlign w:val="center"/>
            <w:tcPrChange w:id="74" w:author="Windows User" w:date="2017-08-24T18:36:00Z">
              <w:tcPr>
                <w:tcW w:w="1514" w:type="pct"/>
                <w:gridSpan w:val="2"/>
                <w:vAlign w:val="center"/>
              </w:tcPr>
            </w:tcPrChange>
          </w:tcPr>
          <w:p w:rsidR="00046E7E" w:rsidRPr="00A878FB" w:rsidRDefault="00046E7E" w:rsidP="00046E7E">
            <w:pPr>
              <w:spacing w:after="120"/>
              <w:jc w:val="both"/>
              <w:rPr>
                <w:rFonts w:ascii="Times New Roman" w:hAnsi="Times New Roman" w:cs="Times New Roman"/>
                <w:sz w:val="26"/>
                <w:szCs w:val="26"/>
                <w:lang w:val="vi-VN"/>
              </w:rPr>
            </w:pPr>
            <w:ins w:id="75" w:author="Weekend Nguyen" w:date="2017-08-24T22:05:00Z">
              <w:r w:rsidRPr="008D6C18">
                <w:rPr>
                  <w:rFonts w:ascii="Times New Roman" w:hAnsi="Times New Roman" w:cs="Times New Roman"/>
                  <w:sz w:val="26"/>
                  <w:szCs w:val="26"/>
                  <w:lang w:val="vi-VN"/>
                </w:rPr>
                <w:t>Khi nhập một loại thuốc mới, nếu loại thuố</w:t>
              </w:r>
              <w:r>
                <w:rPr>
                  <w:rFonts w:ascii="Times New Roman" w:hAnsi="Times New Roman" w:cs="Times New Roman"/>
                  <w:sz w:val="26"/>
                  <w:szCs w:val="26"/>
                  <w:lang w:val="vi-VN"/>
                </w:rPr>
                <w:t>c đó chưa</w:t>
              </w:r>
              <w:r w:rsidRPr="008D6C18">
                <w:rPr>
                  <w:rFonts w:ascii="Times New Roman" w:hAnsi="Times New Roman" w:cs="Times New Roman"/>
                  <w:sz w:val="26"/>
                  <w:szCs w:val="26"/>
                  <w:lang w:val="vi-VN"/>
                </w:rPr>
                <w:t xml:space="preserve"> có sẵn trong kho thì ta phải làm sao ?</w:t>
              </w:r>
            </w:ins>
          </w:p>
        </w:tc>
        <w:tc>
          <w:tcPr>
            <w:tcW w:w="1830" w:type="pct"/>
            <w:vAlign w:val="center"/>
            <w:tcPrChange w:id="76" w:author="Windows User" w:date="2017-08-24T18:36:00Z">
              <w:tcPr>
                <w:tcW w:w="1830" w:type="pct"/>
                <w:vAlign w:val="center"/>
              </w:tcPr>
            </w:tcPrChange>
          </w:tcPr>
          <w:p w:rsidR="00046E7E" w:rsidRPr="00A878FB" w:rsidRDefault="00046E7E" w:rsidP="00046E7E">
            <w:pPr>
              <w:spacing w:after="120"/>
              <w:jc w:val="both"/>
              <w:rPr>
                <w:rFonts w:ascii="Times New Roman" w:hAnsi="Times New Roman" w:cs="Times New Roman"/>
                <w:sz w:val="26"/>
                <w:szCs w:val="26"/>
                <w:lang w:val="vi-VN"/>
              </w:rPr>
            </w:pPr>
            <w:ins w:id="77" w:author="Weekend Nguyen" w:date="2017-08-24T22:05:00Z">
              <w:r w:rsidRPr="008D6C18">
                <w:rPr>
                  <w:rFonts w:ascii="Times New Roman" w:hAnsi="Times New Roman" w:cs="Times New Roman"/>
                  <w:sz w:val="26"/>
                  <w:szCs w:val="26"/>
                  <w:lang w:val="vi-VN"/>
                </w:rPr>
                <w:t>Ta phải phân loại thuốc đó theo công dụng, sau đó cập nhật tên thuốc và số lượng vào.</w:t>
              </w:r>
            </w:ins>
          </w:p>
        </w:tc>
        <w:tc>
          <w:tcPr>
            <w:tcW w:w="1325" w:type="pct"/>
            <w:tcPrChange w:id="78" w:author="Windows User" w:date="2017-08-24T18:36:00Z">
              <w:tcPr>
                <w:tcW w:w="1325" w:type="pct"/>
              </w:tcPr>
            </w:tcPrChange>
          </w:tcPr>
          <w:p w:rsidR="00046E7E" w:rsidRPr="00A878FB" w:rsidRDefault="00046E7E" w:rsidP="00046E7E">
            <w:pPr>
              <w:spacing w:after="120"/>
              <w:jc w:val="both"/>
              <w:rPr>
                <w:rFonts w:ascii="Times New Roman" w:hAnsi="Times New Roman" w:cs="Times New Roman"/>
                <w:sz w:val="26"/>
                <w:szCs w:val="26"/>
                <w:lang w:val="vi-VN"/>
              </w:rPr>
            </w:pPr>
          </w:p>
        </w:tc>
      </w:tr>
      <w:tr w:rsidR="00046E7E" w:rsidRPr="00EF141C" w:rsidTr="00046E7E">
        <w:trPr>
          <w:trHeight w:val="339"/>
          <w:trPrChange w:id="79" w:author="Windows User" w:date="2017-08-24T18:36:00Z">
            <w:trPr>
              <w:trHeight w:val="339"/>
            </w:trPr>
          </w:trPrChange>
        </w:trPr>
        <w:tc>
          <w:tcPr>
            <w:tcW w:w="332" w:type="pct"/>
            <w:vAlign w:val="center"/>
            <w:tcPrChange w:id="80" w:author="Windows User" w:date="2017-08-24T18:36:00Z">
              <w:tcPr>
                <w:tcW w:w="331" w:type="pct"/>
                <w:vAlign w:val="center"/>
              </w:tcPr>
            </w:tcPrChange>
          </w:tcPr>
          <w:p w:rsidR="00046E7E" w:rsidRPr="00A878FB" w:rsidRDefault="00046E7E" w:rsidP="00046E7E">
            <w:pPr>
              <w:spacing w:after="120"/>
              <w:rPr>
                <w:rFonts w:ascii="Times New Roman" w:hAnsi="Times New Roman" w:cs="Times New Roman"/>
                <w:sz w:val="26"/>
                <w:szCs w:val="26"/>
                <w:lang w:val="vi-VN"/>
              </w:rPr>
            </w:pPr>
            <w:r w:rsidRPr="00A878FB">
              <w:rPr>
                <w:rFonts w:ascii="Times New Roman" w:hAnsi="Times New Roman" w:cs="Times New Roman"/>
                <w:sz w:val="26"/>
                <w:szCs w:val="26"/>
                <w:lang w:val="vi-VN"/>
              </w:rPr>
              <w:t>7.</w:t>
            </w:r>
          </w:p>
        </w:tc>
        <w:tc>
          <w:tcPr>
            <w:tcW w:w="1513" w:type="pct"/>
            <w:vAlign w:val="center"/>
            <w:tcPrChange w:id="81" w:author="Windows User" w:date="2017-08-24T18:36:00Z">
              <w:tcPr>
                <w:tcW w:w="1514" w:type="pct"/>
                <w:gridSpan w:val="2"/>
                <w:vAlign w:val="center"/>
              </w:tcPr>
            </w:tcPrChange>
          </w:tcPr>
          <w:p w:rsidR="00046E7E" w:rsidRPr="00A878FB" w:rsidRDefault="00046E7E" w:rsidP="00046E7E">
            <w:pPr>
              <w:spacing w:after="120"/>
              <w:jc w:val="both"/>
              <w:rPr>
                <w:rFonts w:ascii="Times New Roman" w:hAnsi="Times New Roman" w:cs="Times New Roman"/>
                <w:sz w:val="26"/>
                <w:szCs w:val="26"/>
                <w:lang w:val="vi-VN"/>
              </w:rPr>
            </w:pPr>
            <w:ins w:id="82" w:author="Weekend Nguyen" w:date="2017-08-24T22:05:00Z">
              <w:r>
                <w:rPr>
                  <w:rFonts w:ascii="Times New Roman" w:hAnsi="Times New Roman" w:cs="Times New Roman"/>
                  <w:sz w:val="26"/>
                  <w:szCs w:val="26"/>
                  <w:lang w:val="vi-VN"/>
                </w:rPr>
                <w:t>Việc tìm kiếm các loại thuốc có nên chia ra nhiều cách tìm kiếm không ?</w:t>
              </w:r>
            </w:ins>
            <w:del w:id="83" w:author="Weekend Nguyen" w:date="2017-08-20T22:04:00Z">
              <w:r w:rsidRPr="00A878FB" w:rsidDel="005C356A">
                <w:rPr>
                  <w:rFonts w:ascii="Times New Roman" w:hAnsi="Times New Roman" w:cs="Times New Roman"/>
                  <w:sz w:val="26"/>
                  <w:szCs w:val="26"/>
                  <w:lang w:val="vi-VN"/>
                </w:rPr>
                <w:delText>Nên chia tình trạng thuốc thành nhiều phần khác nhau không ?</w:delText>
              </w:r>
            </w:del>
          </w:p>
        </w:tc>
        <w:tc>
          <w:tcPr>
            <w:tcW w:w="1830" w:type="pct"/>
            <w:vAlign w:val="center"/>
            <w:tcPrChange w:id="84" w:author="Windows User" w:date="2017-08-24T18:36:00Z">
              <w:tcPr>
                <w:tcW w:w="1830" w:type="pct"/>
                <w:vAlign w:val="center"/>
              </w:tcPr>
            </w:tcPrChange>
          </w:tcPr>
          <w:p w:rsidR="00046E7E" w:rsidRPr="00A878FB" w:rsidRDefault="00046E7E" w:rsidP="00046E7E">
            <w:pPr>
              <w:spacing w:after="120"/>
              <w:jc w:val="both"/>
              <w:rPr>
                <w:rFonts w:ascii="Times New Roman" w:hAnsi="Times New Roman" w:cs="Times New Roman"/>
                <w:sz w:val="26"/>
                <w:szCs w:val="26"/>
                <w:lang w:val="vi-VN"/>
              </w:rPr>
            </w:pPr>
            <w:ins w:id="85" w:author="Weekend Nguyen" w:date="2017-08-24T22:05:00Z">
              <w:r w:rsidRPr="0090009F">
                <w:rPr>
                  <w:rFonts w:ascii="Times New Roman" w:hAnsi="Times New Roman" w:cs="Times New Roman"/>
                  <w:sz w:val="26"/>
                  <w:szCs w:val="26"/>
                  <w:lang w:val="vi-VN"/>
                </w:rPr>
                <w:t>Có, tìm kiếm theo tên thuốc, theo công dụng của thuốc</w:t>
              </w:r>
              <w:r w:rsidR="00837311">
                <w:rPr>
                  <w:rFonts w:ascii="Times New Roman" w:hAnsi="Times New Roman" w:cs="Times New Roman"/>
                  <w:sz w:val="26"/>
                  <w:szCs w:val="26"/>
                  <w:lang w:val="vi-VN"/>
                </w:rPr>
                <w:t>,...</w:t>
              </w:r>
            </w:ins>
          </w:p>
        </w:tc>
        <w:tc>
          <w:tcPr>
            <w:tcW w:w="1325" w:type="pct"/>
            <w:tcPrChange w:id="86" w:author="Windows User" w:date="2017-08-24T18:36:00Z">
              <w:tcPr>
                <w:tcW w:w="1325" w:type="pct"/>
              </w:tcPr>
            </w:tcPrChange>
          </w:tcPr>
          <w:p w:rsidR="00046E7E" w:rsidRPr="00A878FB" w:rsidRDefault="00046E7E" w:rsidP="00046E7E">
            <w:pPr>
              <w:spacing w:after="120"/>
              <w:jc w:val="both"/>
              <w:rPr>
                <w:rFonts w:ascii="Times New Roman" w:hAnsi="Times New Roman" w:cs="Times New Roman"/>
                <w:sz w:val="26"/>
                <w:szCs w:val="26"/>
                <w:lang w:val="vi-VN"/>
              </w:rPr>
            </w:pPr>
          </w:p>
        </w:tc>
      </w:tr>
      <w:tr w:rsidR="00046E7E" w:rsidRPr="00EF141C" w:rsidTr="00046E7E">
        <w:trPr>
          <w:trHeight w:val="339"/>
          <w:trPrChange w:id="87" w:author="Windows User" w:date="2017-08-24T18:36:00Z">
            <w:trPr>
              <w:trHeight w:val="339"/>
            </w:trPr>
          </w:trPrChange>
        </w:trPr>
        <w:tc>
          <w:tcPr>
            <w:tcW w:w="332" w:type="pct"/>
            <w:vAlign w:val="center"/>
            <w:tcPrChange w:id="88" w:author="Windows User" w:date="2017-08-24T18:36:00Z">
              <w:tcPr>
                <w:tcW w:w="331" w:type="pct"/>
                <w:vAlign w:val="center"/>
              </w:tcPr>
            </w:tcPrChange>
          </w:tcPr>
          <w:p w:rsidR="00046E7E" w:rsidRPr="00A878FB" w:rsidRDefault="00046E7E" w:rsidP="00046E7E">
            <w:pPr>
              <w:spacing w:after="120"/>
              <w:rPr>
                <w:rFonts w:ascii="Times New Roman" w:hAnsi="Times New Roman" w:cs="Times New Roman"/>
                <w:sz w:val="26"/>
                <w:szCs w:val="26"/>
                <w:lang w:val="vi-VN"/>
              </w:rPr>
            </w:pPr>
            <w:r w:rsidRPr="00A878FB">
              <w:rPr>
                <w:rFonts w:ascii="Times New Roman" w:hAnsi="Times New Roman" w:cs="Times New Roman"/>
                <w:sz w:val="26"/>
                <w:szCs w:val="26"/>
                <w:lang w:val="vi-VN"/>
              </w:rPr>
              <w:t>8.</w:t>
            </w:r>
          </w:p>
        </w:tc>
        <w:tc>
          <w:tcPr>
            <w:tcW w:w="1513" w:type="pct"/>
            <w:vAlign w:val="center"/>
            <w:tcPrChange w:id="89" w:author="Windows User" w:date="2017-08-24T18:36:00Z">
              <w:tcPr>
                <w:tcW w:w="1514" w:type="pct"/>
                <w:gridSpan w:val="2"/>
                <w:vAlign w:val="center"/>
              </w:tcPr>
            </w:tcPrChange>
          </w:tcPr>
          <w:p w:rsidR="00046E7E" w:rsidRPr="00A878FB" w:rsidRDefault="00046E7E">
            <w:pPr>
              <w:spacing w:after="120"/>
              <w:jc w:val="both"/>
              <w:rPr>
                <w:rFonts w:ascii="Times New Roman" w:hAnsi="Times New Roman" w:cs="Times New Roman"/>
                <w:sz w:val="26"/>
                <w:szCs w:val="26"/>
                <w:lang w:val="vi-VN"/>
              </w:rPr>
            </w:pPr>
            <w:ins w:id="90" w:author="Weekend Nguyen" w:date="2017-08-24T22:05:00Z">
              <w:r>
                <w:rPr>
                  <w:rFonts w:ascii="Times New Roman" w:hAnsi="Times New Roman" w:cs="Times New Roman"/>
                  <w:sz w:val="26"/>
                  <w:szCs w:val="26"/>
                  <w:lang w:val="vi-VN"/>
                </w:rPr>
                <w:t xml:space="preserve">Nên chia tình trạng thuốc thành nhiều </w:t>
              </w:r>
            </w:ins>
            <w:ins w:id="91" w:author="Weekend Nguyen" w:date="2017-08-24T22:32:00Z">
              <w:r w:rsidR="00C63223">
                <w:rPr>
                  <w:rFonts w:ascii="Times New Roman" w:hAnsi="Times New Roman" w:cs="Times New Roman"/>
                  <w:sz w:val="26"/>
                  <w:szCs w:val="26"/>
                </w:rPr>
                <w:t>loại</w:t>
              </w:r>
            </w:ins>
            <w:ins w:id="92" w:author="Weekend Nguyen" w:date="2017-08-24T22:05:00Z">
              <w:r>
                <w:rPr>
                  <w:rFonts w:ascii="Times New Roman" w:hAnsi="Times New Roman" w:cs="Times New Roman"/>
                  <w:sz w:val="26"/>
                  <w:szCs w:val="26"/>
                  <w:lang w:val="vi-VN"/>
                </w:rPr>
                <w:t xml:space="preserve"> khác nhau không ?</w:t>
              </w:r>
            </w:ins>
            <w:del w:id="93" w:author="Weekend Nguyen" w:date="2017-08-20T22:04:00Z">
              <w:r w:rsidRPr="00A878FB" w:rsidDel="005C356A">
                <w:rPr>
                  <w:rFonts w:ascii="Times New Roman" w:hAnsi="Times New Roman" w:cs="Times New Roman"/>
                  <w:sz w:val="26"/>
                  <w:szCs w:val="26"/>
                  <w:lang w:val="vi-VN"/>
                </w:rPr>
                <w:delText>Cần sắp xếp danh sách thuốc theo những điều kiện nào ?</w:delText>
              </w:r>
            </w:del>
          </w:p>
        </w:tc>
        <w:tc>
          <w:tcPr>
            <w:tcW w:w="1830" w:type="pct"/>
            <w:vAlign w:val="center"/>
            <w:tcPrChange w:id="94" w:author="Windows User" w:date="2017-08-24T18:36:00Z">
              <w:tcPr>
                <w:tcW w:w="1830" w:type="pct"/>
                <w:vAlign w:val="center"/>
              </w:tcPr>
            </w:tcPrChange>
          </w:tcPr>
          <w:p w:rsidR="00046E7E" w:rsidRPr="00A878FB" w:rsidRDefault="00046E7E" w:rsidP="00046E7E">
            <w:pPr>
              <w:spacing w:after="120"/>
              <w:jc w:val="both"/>
              <w:rPr>
                <w:rFonts w:ascii="Times New Roman" w:hAnsi="Times New Roman" w:cs="Times New Roman"/>
                <w:sz w:val="26"/>
                <w:szCs w:val="26"/>
                <w:lang w:val="vi-VN"/>
              </w:rPr>
            </w:pPr>
            <w:ins w:id="95" w:author="Weekend Nguyen" w:date="2017-08-24T22:05:00Z">
              <w:r w:rsidRPr="0090009F">
                <w:rPr>
                  <w:rFonts w:ascii="Times New Roman" w:hAnsi="Times New Roman" w:cs="Times New Roman"/>
                  <w:sz w:val="26"/>
                  <w:szCs w:val="26"/>
                  <w:lang w:val="vi-VN"/>
                </w:rPr>
                <w:t>Có, nên chia ra thuốc còn hạn sử dụng, thuốc hết hạn sử dụng thì nên bỏ đi, thuốc gần hết hạn sử dụng thì nên thông báo cho người quản lý thuốc, thuốc còn số lượng ít thì nên nhập thêm.</w:t>
              </w:r>
            </w:ins>
          </w:p>
        </w:tc>
        <w:tc>
          <w:tcPr>
            <w:tcW w:w="1325" w:type="pct"/>
            <w:tcPrChange w:id="96" w:author="Windows User" w:date="2017-08-24T18:36:00Z">
              <w:tcPr>
                <w:tcW w:w="1325" w:type="pct"/>
              </w:tcPr>
            </w:tcPrChange>
          </w:tcPr>
          <w:p w:rsidR="00046E7E" w:rsidRPr="00A878FB" w:rsidRDefault="00046E7E" w:rsidP="00046E7E">
            <w:pPr>
              <w:spacing w:after="120"/>
              <w:jc w:val="both"/>
              <w:rPr>
                <w:rFonts w:ascii="Times New Roman" w:hAnsi="Times New Roman" w:cs="Times New Roman"/>
                <w:sz w:val="26"/>
                <w:szCs w:val="26"/>
                <w:lang w:val="vi-VN"/>
              </w:rPr>
            </w:pPr>
          </w:p>
        </w:tc>
      </w:tr>
      <w:tr w:rsidR="00046E7E" w:rsidRPr="00EF141C" w:rsidTr="00046E7E">
        <w:trPr>
          <w:trHeight w:val="339"/>
          <w:trPrChange w:id="97" w:author="Windows User" w:date="2017-08-24T18:36:00Z">
            <w:trPr>
              <w:trHeight w:val="339"/>
            </w:trPr>
          </w:trPrChange>
        </w:trPr>
        <w:tc>
          <w:tcPr>
            <w:tcW w:w="332" w:type="pct"/>
            <w:vAlign w:val="center"/>
            <w:tcPrChange w:id="98" w:author="Windows User" w:date="2017-08-24T18:36:00Z">
              <w:tcPr>
                <w:tcW w:w="331" w:type="pct"/>
                <w:vAlign w:val="center"/>
              </w:tcPr>
            </w:tcPrChange>
          </w:tcPr>
          <w:p w:rsidR="00046E7E" w:rsidRPr="00A878FB" w:rsidRDefault="00046E7E" w:rsidP="00046E7E">
            <w:pPr>
              <w:spacing w:after="120"/>
              <w:rPr>
                <w:rFonts w:ascii="Times New Roman" w:hAnsi="Times New Roman" w:cs="Times New Roman"/>
                <w:sz w:val="26"/>
                <w:szCs w:val="26"/>
                <w:lang w:val="vi-VN"/>
              </w:rPr>
            </w:pPr>
            <w:r w:rsidRPr="00A878FB">
              <w:rPr>
                <w:rFonts w:ascii="Times New Roman" w:hAnsi="Times New Roman" w:cs="Times New Roman"/>
                <w:sz w:val="26"/>
                <w:szCs w:val="26"/>
                <w:lang w:val="vi-VN"/>
              </w:rPr>
              <w:t>9.</w:t>
            </w:r>
          </w:p>
        </w:tc>
        <w:tc>
          <w:tcPr>
            <w:tcW w:w="1513" w:type="pct"/>
            <w:vAlign w:val="center"/>
            <w:tcPrChange w:id="99" w:author="Windows User" w:date="2017-08-24T18:36:00Z">
              <w:tcPr>
                <w:tcW w:w="1514" w:type="pct"/>
                <w:gridSpan w:val="2"/>
                <w:vAlign w:val="center"/>
              </w:tcPr>
            </w:tcPrChange>
          </w:tcPr>
          <w:p w:rsidR="00046E7E" w:rsidRPr="00A878FB" w:rsidRDefault="00046E7E" w:rsidP="00046E7E">
            <w:pPr>
              <w:spacing w:after="120"/>
              <w:jc w:val="both"/>
              <w:rPr>
                <w:rFonts w:ascii="Times New Roman" w:hAnsi="Times New Roman" w:cs="Times New Roman"/>
                <w:sz w:val="26"/>
                <w:szCs w:val="26"/>
                <w:lang w:val="vi-VN"/>
              </w:rPr>
            </w:pPr>
            <w:ins w:id="100" w:author="Weekend Nguyen" w:date="2017-08-24T22:05:00Z">
              <w:r>
                <w:rPr>
                  <w:rFonts w:ascii="Times New Roman" w:hAnsi="Times New Roman" w:cs="Times New Roman"/>
                  <w:sz w:val="26"/>
                  <w:szCs w:val="26"/>
                  <w:lang w:val="vi-VN"/>
                </w:rPr>
                <w:t>Cần sắp xếp danh sách thuốc theo những điều kiện nào ?</w:t>
              </w:r>
            </w:ins>
            <w:del w:id="101" w:author="Weekend Nguyen" w:date="2017-08-20T22:04:00Z">
              <w:r w:rsidRPr="00A878FB" w:rsidDel="005C356A">
                <w:rPr>
                  <w:rFonts w:ascii="Times New Roman" w:hAnsi="Times New Roman" w:cs="Times New Roman"/>
                  <w:sz w:val="26"/>
                  <w:szCs w:val="26"/>
                  <w:lang w:val="vi-VN"/>
                </w:rPr>
                <w:delText>Nếu bán thuốc không kê đơn thì hệ thống cần lưu trữ thông tin gì để phân biệt với bán thuốc kê đơn ?</w:delText>
              </w:r>
            </w:del>
          </w:p>
        </w:tc>
        <w:tc>
          <w:tcPr>
            <w:tcW w:w="1830" w:type="pct"/>
            <w:vAlign w:val="center"/>
            <w:tcPrChange w:id="102" w:author="Windows User" w:date="2017-08-24T18:36:00Z">
              <w:tcPr>
                <w:tcW w:w="1830" w:type="pct"/>
                <w:vAlign w:val="center"/>
              </w:tcPr>
            </w:tcPrChange>
          </w:tcPr>
          <w:p w:rsidR="00046E7E" w:rsidRPr="00A878FB" w:rsidRDefault="000D13FF" w:rsidP="00046E7E">
            <w:pPr>
              <w:spacing w:after="120"/>
              <w:jc w:val="both"/>
              <w:rPr>
                <w:rFonts w:ascii="Times New Roman" w:hAnsi="Times New Roman" w:cs="Times New Roman"/>
                <w:sz w:val="26"/>
                <w:szCs w:val="26"/>
                <w:lang w:val="vi-VN"/>
              </w:rPr>
            </w:pPr>
            <w:ins w:id="103" w:author="Weekend Nguyen" w:date="2017-08-24T22:32:00Z">
              <w:r>
                <w:rPr>
                  <w:rFonts w:ascii="Times New Roman" w:hAnsi="Times New Roman" w:cs="Times New Roman"/>
                  <w:sz w:val="26"/>
                  <w:szCs w:val="26"/>
                </w:rPr>
                <w:t>Theo thứ tự bảng chữ cái, theo công dụng,</w:t>
              </w:r>
            </w:ins>
            <w:ins w:id="104" w:author="Weekend Nguyen" w:date="2017-08-24T22:33:00Z">
              <w:r>
                <w:rPr>
                  <w:rFonts w:ascii="Times New Roman" w:hAnsi="Times New Roman" w:cs="Times New Roman"/>
                  <w:sz w:val="26"/>
                  <w:szCs w:val="26"/>
                </w:rPr>
                <w:t>…</w:t>
              </w:r>
            </w:ins>
          </w:p>
        </w:tc>
        <w:tc>
          <w:tcPr>
            <w:tcW w:w="1325" w:type="pct"/>
            <w:tcPrChange w:id="105" w:author="Windows User" w:date="2017-08-24T18:36:00Z">
              <w:tcPr>
                <w:tcW w:w="1325" w:type="pct"/>
              </w:tcPr>
            </w:tcPrChange>
          </w:tcPr>
          <w:p w:rsidR="00046E7E" w:rsidRPr="00A878FB" w:rsidRDefault="00046E7E" w:rsidP="00046E7E">
            <w:pPr>
              <w:spacing w:after="120"/>
              <w:jc w:val="both"/>
              <w:rPr>
                <w:rFonts w:ascii="Times New Roman" w:hAnsi="Times New Roman" w:cs="Times New Roman"/>
                <w:sz w:val="26"/>
                <w:szCs w:val="26"/>
                <w:lang w:val="vi-VN"/>
              </w:rPr>
            </w:pPr>
          </w:p>
        </w:tc>
      </w:tr>
      <w:tr w:rsidR="00046E7E" w:rsidRPr="00A878FB" w:rsidTr="00046E7E">
        <w:trPr>
          <w:trHeight w:val="339"/>
          <w:trPrChange w:id="106" w:author="Windows User" w:date="2017-08-24T18:36:00Z">
            <w:trPr>
              <w:trHeight w:val="339"/>
            </w:trPr>
          </w:trPrChange>
        </w:trPr>
        <w:tc>
          <w:tcPr>
            <w:tcW w:w="332" w:type="pct"/>
            <w:vAlign w:val="center"/>
            <w:tcPrChange w:id="107" w:author="Windows User" w:date="2017-08-24T18:36:00Z">
              <w:tcPr>
                <w:tcW w:w="331" w:type="pct"/>
                <w:vAlign w:val="center"/>
              </w:tcPr>
            </w:tcPrChange>
          </w:tcPr>
          <w:p w:rsidR="00046E7E" w:rsidRPr="00A878FB" w:rsidRDefault="00046E7E" w:rsidP="00046E7E">
            <w:pPr>
              <w:spacing w:after="120"/>
              <w:rPr>
                <w:rFonts w:ascii="Times New Roman" w:hAnsi="Times New Roman" w:cs="Times New Roman"/>
                <w:sz w:val="26"/>
                <w:szCs w:val="26"/>
                <w:lang w:val="vi-VN"/>
              </w:rPr>
            </w:pPr>
            <w:r w:rsidRPr="00A878FB">
              <w:rPr>
                <w:rFonts w:ascii="Times New Roman" w:hAnsi="Times New Roman" w:cs="Times New Roman"/>
                <w:sz w:val="26"/>
                <w:szCs w:val="26"/>
                <w:lang w:val="vi-VN"/>
              </w:rPr>
              <w:t>10.</w:t>
            </w:r>
          </w:p>
        </w:tc>
        <w:tc>
          <w:tcPr>
            <w:tcW w:w="1513" w:type="pct"/>
            <w:vAlign w:val="center"/>
            <w:tcPrChange w:id="108" w:author="Windows User" w:date="2017-08-24T18:36:00Z">
              <w:tcPr>
                <w:tcW w:w="1514" w:type="pct"/>
                <w:gridSpan w:val="2"/>
                <w:vAlign w:val="center"/>
              </w:tcPr>
            </w:tcPrChange>
          </w:tcPr>
          <w:p w:rsidR="00046E7E" w:rsidRPr="00A878FB" w:rsidRDefault="00046E7E" w:rsidP="00046E7E">
            <w:pPr>
              <w:spacing w:after="120"/>
              <w:jc w:val="both"/>
              <w:rPr>
                <w:rFonts w:ascii="Times New Roman" w:hAnsi="Times New Roman" w:cs="Times New Roman"/>
                <w:sz w:val="26"/>
                <w:szCs w:val="26"/>
                <w:lang w:val="vi-VN"/>
              </w:rPr>
            </w:pPr>
            <w:ins w:id="109" w:author="Weekend Nguyen" w:date="2017-08-24T22:05:00Z">
              <w:r>
                <w:rPr>
                  <w:rFonts w:ascii="Times New Roman" w:hAnsi="Times New Roman" w:cs="Times New Roman"/>
                  <w:sz w:val="26"/>
                  <w:szCs w:val="26"/>
                  <w:lang w:val="vi-VN"/>
                </w:rPr>
                <w:t>Nếu bán thuốc không kê đơn thì nhân viên bán thuốc cần lưu trữ thông tin gì để phân biệt với bán thuốc kê đơn ?</w:t>
              </w:r>
            </w:ins>
            <w:del w:id="110" w:author="Weekend Nguyen" w:date="2017-08-20T22:04:00Z">
              <w:r w:rsidRPr="00A878FB" w:rsidDel="005C356A">
                <w:rPr>
                  <w:rFonts w:ascii="Times New Roman" w:hAnsi="Times New Roman" w:cs="Times New Roman"/>
                  <w:sz w:val="26"/>
                  <w:szCs w:val="26"/>
                  <w:lang w:val="vi-VN"/>
                </w:rPr>
                <w:delText>Thuốc bán rồi có được trả lại hoặc đổi sang thuốc khác không ?</w:delText>
              </w:r>
            </w:del>
          </w:p>
        </w:tc>
        <w:tc>
          <w:tcPr>
            <w:tcW w:w="1830" w:type="pct"/>
            <w:vAlign w:val="center"/>
            <w:tcPrChange w:id="111" w:author="Windows User" w:date="2017-08-24T18:36:00Z">
              <w:tcPr>
                <w:tcW w:w="1830" w:type="pct"/>
                <w:vAlign w:val="center"/>
              </w:tcPr>
            </w:tcPrChange>
          </w:tcPr>
          <w:p w:rsidR="00046E7E" w:rsidRPr="00A878FB" w:rsidRDefault="00046E7E" w:rsidP="00046E7E">
            <w:pPr>
              <w:spacing w:after="120"/>
              <w:jc w:val="both"/>
              <w:rPr>
                <w:rFonts w:ascii="Times New Roman" w:hAnsi="Times New Roman" w:cs="Times New Roman"/>
                <w:sz w:val="26"/>
                <w:szCs w:val="26"/>
                <w:lang w:val="vi-VN"/>
              </w:rPr>
            </w:pPr>
            <w:ins w:id="112" w:author="Weekend Nguyen" w:date="2017-08-24T22:05:00Z">
              <w:r w:rsidRPr="005823AD">
                <w:rPr>
                  <w:rFonts w:ascii="Times New Roman" w:hAnsi="Times New Roman" w:cs="Times New Roman"/>
                  <w:sz w:val="26"/>
                  <w:szCs w:val="26"/>
                  <w:lang w:val="vi-VN"/>
                </w:rPr>
                <w:t>Nếu bán thuốc không kê đơn thì nhân viên cần lưu trữ lại hóa đơn và nguyên nhân bệnh củ</w:t>
              </w:r>
              <w:r w:rsidR="004F7544">
                <w:rPr>
                  <w:rFonts w:ascii="Times New Roman" w:hAnsi="Times New Roman" w:cs="Times New Roman"/>
                  <w:sz w:val="26"/>
                  <w:szCs w:val="26"/>
                  <w:lang w:val="vi-VN"/>
                </w:rPr>
                <w:t>a khách hà</w:t>
              </w:r>
              <w:r w:rsidRPr="005823AD">
                <w:rPr>
                  <w:rFonts w:ascii="Times New Roman" w:hAnsi="Times New Roman" w:cs="Times New Roman"/>
                  <w:sz w:val="26"/>
                  <w:szCs w:val="26"/>
                  <w:lang w:val="vi-VN"/>
                </w:rPr>
                <w:t xml:space="preserve">ng. </w:t>
              </w:r>
            </w:ins>
          </w:p>
        </w:tc>
        <w:tc>
          <w:tcPr>
            <w:tcW w:w="1325" w:type="pct"/>
            <w:tcPrChange w:id="113" w:author="Windows User" w:date="2017-08-24T18:36:00Z">
              <w:tcPr>
                <w:tcW w:w="1325" w:type="pct"/>
              </w:tcPr>
            </w:tcPrChange>
          </w:tcPr>
          <w:p w:rsidR="00046E7E" w:rsidRPr="00A878FB" w:rsidRDefault="00046E7E" w:rsidP="00046E7E">
            <w:pPr>
              <w:spacing w:after="120"/>
              <w:jc w:val="both"/>
              <w:rPr>
                <w:rFonts w:ascii="Times New Roman" w:hAnsi="Times New Roman" w:cs="Times New Roman"/>
                <w:sz w:val="26"/>
                <w:szCs w:val="26"/>
                <w:lang w:val="vi-VN"/>
              </w:rPr>
            </w:pPr>
          </w:p>
        </w:tc>
      </w:tr>
      <w:tr w:rsidR="00046E7E" w:rsidRPr="00EF141C" w:rsidTr="00046E7E">
        <w:trPr>
          <w:trHeight w:val="339"/>
          <w:trPrChange w:id="114" w:author="Windows User" w:date="2017-08-24T18:36:00Z">
            <w:trPr>
              <w:trHeight w:val="339"/>
            </w:trPr>
          </w:trPrChange>
        </w:trPr>
        <w:tc>
          <w:tcPr>
            <w:tcW w:w="332" w:type="pct"/>
            <w:vAlign w:val="center"/>
            <w:tcPrChange w:id="115" w:author="Windows User" w:date="2017-08-24T18:36:00Z">
              <w:tcPr>
                <w:tcW w:w="331" w:type="pct"/>
                <w:vAlign w:val="center"/>
              </w:tcPr>
            </w:tcPrChange>
          </w:tcPr>
          <w:p w:rsidR="00046E7E" w:rsidRPr="00A878FB" w:rsidRDefault="00046E7E" w:rsidP="00046E7E">
            <w:pPr>
              <w:spacing w:after="120"/>
              <w:rPr>
                <w:rFonts w:ascii="Times New Roman" w:hAnsi="Times New Roman" w:cs="Times New Roman"/>
                <w:sz w:val="26"/>
                <w:szCs w:val="26"/>
                <w:lang w:val="vi-VN"/>
              </w:rPr>
            </w:pPr>
            <w:r w:rsidRPr="00A878FB">
              <w:rPr>
                <w:rFonts w:ascii="Times New Roman" w:hAnsi="Times New Roman" w:cs="Times New Roman"/>
                <w:sz w:val="26"/>
                <w:szCs w:val="26"/>
                <w:lang w:val="vi-VN"/>
              </w:rPr>
              <w:t>11.</w:t>
            </w:r>
          </w:p>
        </w:tc>
        <w:tc>
          <w:tcPr>
            <w:tcW w:w="1513" w:type="pct"/>
            <w:vAlign w:val="center"/>
            <w:tcPrChange w:id="116" w:author="Windows User" w:date="2017-08-24T18:36:00Z">
              <w:tcPr>
                <w:tcW w:w="1514" w:type="pct"/>
                <w:gridSpan w:val="2"/>
                <w:vAlign w:val="center"/>
              </w:tcPr>
            </w:tcPrChange>
          </w:tcPr>
          <w:p w:rsidR="00046E7E" w:rsidRPr="00A878FB" w:rsidRDefault="00046E7E" w:rsidP="00046E7E">
            <w:pPr>
              <w:spacing w:after="120"/>
              <w:jc w:val="both"/>
              <w:rPr>
                <w:rFonts w:ascii="Times New Roman" w:hAnsi="Times New Roman" w:cs="Times New Roman"/>
                <w:sz w:val="26"/>
                <w:szCs w:val="26"/>
                <w:lang w:val="vi-VN"/>
              </w:rPr>
            </w:pPr>
            <w:ins w:id="117" w:author="Weekend Nguyen" w:date="2017-08-24T22:05:00Z">
              <w:r>
                <w:rPr>
                  <w:rFonts w:ascii="Times New Roman" w:hAnsi="Times New Roman" w:cs="Times New Roman"/>
                  <w:sz w:val="26"/>
                  <w:szCs w:val="26"/>
                  <w:lang w:val="vi-VN"/>
                </w:rPr>
                <w:t>Thuốc mua rồi có được trả lại hoặc đổi sang thuốc khác không ?</w:t>
              </w:r>
            </w:ins>
            <w:del w:id="118" w:author="Weekend Nguyen" w:date="2017-08-20T22:04:00Z">
              <w:r w:rsidRPr="00A878FB" w:rsidDel="005C356A">
                <w:rPr>
                  <w:rFonts w:ascii="Times New Roman" w:hAnsi="Times New Roman" w:cs="Times New Roman"/>
                  <w:sz w:val="26"/>
                  <w:szCs w:val="26"/>
                  <w:lang w:val="vi-VN"/>
                </w:rPr>
                <w:delText>Việc khách hàng đổi trả thuốc cần những quy định gì không ?</w:delText>
              </w:r>
            </w:del>
          </w:p>
        </w:tc>
        <w:tc>
          <w:tcPr>
            <w:tcW w:w="1830" w:type="pct"/>
            <w:vAlign w:val="center"/>
            <w:tcPrChange w:id="119" w:author="Windows User" w:date="2017-08-24T18:36:00Z">
              <w:tcPr>
                <w:tcW w:w="1830" w:type="pct"/>
                <w:vAlign w:val="center"/>
              </w:tcPr>
            </w:tcPrChange>
          </w:tcPr>
          <w:p w:rsidR="00046E7E" w:rsidRPr="00A878FB" w:rsidRDefault="00046E7E">
            <w:pPr>
              <w:spacing w:after="120"/>
              <w:jc w:val="both"/>
              <w:rPr>
                <w:rFonts w:ascii="Times New Roman" w:hAnsi="Times New Roman" w:cs="Times New Roman"/>
                <w:sz w:val="26"/>
                <w:szCs w:val="26"/>
                <w:lang w:val="vi-VN"/>
              </w:rPr>
            </w:pPr>
            <w:ins w:id="120" w:author="Weekend Nguyen" w:date="2017-08-24T22:05:00Z">
              <w:r w:rsidRPr="0090009F">
                <w:rPr>
                  <w:rFonts w:ascii="Times New Roman" w:hAnsi="Times New Roman" w:cs="Times New Roman"/>
                  <w:sz w:val="26"/>
                  <w:szCs w:val="26"/>
                  <w:lang w:val="vi-VN"/>
                </w:rPr>
                <w:t xml:space="preserve">Thuốc đã mua không được trả lại, nếu đổi sang thuốc khác khách hàng bị </w:t>
              </w:r>
            </w:ins>
            <w:ins w:id="121" w:author="Weekend Nguyen" w:date="2017-08-24T22:36:00Z">
              <w:r w:rsidR="001C06D1">
                <w:rPr>
                  <w:rFonts w:ascii="Times New Roman" w:hAnsi="Times New Roman" w:cs="Times New Roman"/>
                  <w:sz w:val="26"/>
                  <w:szCs w:val="26"/>
                </w:rPr>
                <w:t>thu phí thêm</w:t>
              </w:r>
            </w:ins>
            <w:ins w:id="122" w:author="Weekend Nguyen" w:date="2017-08-24T22:05:00Z">
              <w:r w:rsidRPr="0090009F">
                <w:rPr>
                  <w:rFonts w:ascii="Times New Roman" w:hAnsi="Times New Roman" w:cs="Times New Roman"/>
                  <w:sz w:val="26"/>
                  <w:szCs w:val="26"/>
                  <w:lang w:val="vi-VN"/>
                </w:rPr>
                <w:t xml:space="preserve"> 10% số tiền mua loại thuốc đó</w:t>
              </w:r>
            </w:ins>
          </w:p>
        </w:tc>
        <w:tc>
          <w:tcPr>
            <w:tcW w:w="1325" w:type="pct"/>
            <w:tcPrChange w:id="123" w:author="Windows User" w:date="2017-08-24T18:36:00Z">
              <w:tcPr>
                <w:tcW w:w="1325" w:type="pct"/>
              </w:tcPr>
            </w:tcPrChange>
          </w:tcPr>
          <w:p w:rsidR="00046E7E" w:rsidRPr="00A878FB" w:rsidRDefault="00046E7E" w:rsidP="00046E7E">
            <w:pPr>
              <w:spacing w:after="120"/>
              <w:jc w:val="both"/>
              <w:rPr>
                <w:rFonts w:ascii="Times New Roman" w:hAnsi="Times New Roman" w:cs="Times New Roman"/>
                <w:sz w:val="26"/>
                <w:szCs w:val="26"/>
                <w:lang w:val="vi-VN"/>
              </w:rPr>
            </w:pPr>
          </w:p>
        </w:tc>
      </w:tr>
      <w:tr w:rsidR="00046E7E" w:rsidRPr="00EF141C" w:rsidTr="00046E7E">
        <w:trPr>
          <w:trHeight w:val="339"/>
          <w:trPrChange w:id="124" w:author="Windows User" w:date="2017-08-24T18:36:00Z">
            <w:trPr>
              <w:trHeight w:val="339"/>
            </w:trPr>
          </w:trPrChange>
        </w:trPr>
        <w:tc>
          <w:tcPr>
            <w:tcW w:w="332" w:type="pct"/>
            <w:vAlign w:val="center"/>
            <w:tcPrChange w:id="125" w:author="Windows User" w:date="2017-08-24T18:36:00Z">
              <w:tcPr>
                <w:tcW w:w="331" w:type="pct"/>
                <w:vAlign w:val="center"/>
              </w:tcPr>
            </w:tcPrChange>
          </w:tcPr>
          <w:p w:rsidR="00046E7E" w:rsidRPr="00A878FB" w:rsidRDefault="00046E7E" w:rsidP="00046E7E">
            <w:pPr>
              <w:spacing w:after="120"/>
              <w:rPr>
                <w:rFonts w:ascii="Times New Roman" w:hAnsi="Times New Roman" w:cs="Times New Roman"/>
                <w:sz w:val="26"/>
                <w:szCs w:val="26"/>
                <w:lang w:val="vi-VN"/>
              </w:rPr>
            </w:pPr>
            <w:r w:rsidRPr="00A878FB">
              <w:rPr>
                <w:rFonts w:ascii="Times New Roman" w:hAnsi="Times New Roman" w:cs="Times New Roman"/>
                <w:sz w:val="26"/>
                <w:szCs w:val="26"/>
                <w:lang w:val="vi-VN"/>
              </w:rPr>
              <w:t>12.</w:t>
            </w:r>
          </w:p>
        </w:tc>
        <w:tc>
          <w:tcPr>
            <w:tcW w:w="1513" w:type="pct"/>
            <w:vAlign w:val="center"/>
            <w:tcPrChange w:id="126" w:author="Windows User" w:date="2017-08-24T18:36:00Z">
              <w:tcPr>
                <w:tcW w:w="1514" w:type="pct"/>
                <w:gridSpan w:val="2"/>
                <w:vAlign w:val="center"/>
              </w:tcPr>
            </w:tcPrChange>
          </w:tcPr>
          <w:p w:rsidR="00046E7E" w:rsidRPr="00A878FB" w:rsidRDefault="00046E7E" w:rsidP="00046E7E">
            <w:pPr>
              <w:spacing w:after="120"/>
              <w:jc w:val="both"/>
              <w:rPr>
                <w:rFonts w:ascii="Times New Roman" w:hAnsi="Times New Roman" w:cs="Times New Roman"/>
                <w:sz w:val="26"/>
                <w:szCs w:val="26"/>
                <w:lang w:val="vi-VN"/>
              </w:rPr>
            </w:pPr>
            <w:ins w:id="127" w:author="Weekend Nguyen" w:date="2017-08-24T22:05:00Z">
              <w:r>
                <w:rPr>
                  <w:rFonts w:ascii="Times New Roman" w:hAnsi="Times New Roman" w:cs="Times New Roman"/>
                  <w:sz w:val="26"/>
                  <w:szCs w:val="26"/>
                  <w:lang w:val="vi-VN"/>
                </w:rPr>
                <w:t>Việc khách hàng đổi trả thuốc cần những quy định gì không ?</w:t>
              </w:r>
            </w:ins>
            <w:del w:id="128" w:author="Weekend Nguyen" w:date="2017-08-20T22:04:00Z">
              <w:r w:rsidRPr="00A878FB" w:rsidDel="005C356A">
                <w:rPr>
                  <w:rFonts w:ascii="Times New Roman" w:hAnsi="Times New Roman" w:cs="Times New Roman"/>
                  <w:sz w:val="26"/>
                  <w:szCs w:val="26"/>
                  <w:lang w:val="vi-VN"/>
                </w:rPr>
                <w:delText>Cần thông báo trước khi thuốc gần hết hạn sử dụng không ?</w:delText>
              </w:r>
            </w:del>
          </w:p>
        </w:tc>
        <w:tc>
          <w:tcPr>
            <w:tcW w:w="1830" w:type="pct"/>
            <w:vAlign w:val="center"/>
            <w:tcPrChange w:id="129" w:author="Windows User" w:date="2017-08-24T18:36:00Z">
              <w:tcPr>
                <w:tcW w:w="1830" w:type="pct"/>
                <w:vAlign w:val="center"/>
              </w:tcPr>
            </w:tcPrChange>
          </w:tcPr>
          <w:p w:rsidR="00046E7E" w:rsidRPr="00A878FB" w:rsidRDefault="00046E7E" w:rsidP="00046E7E">
            <w:pPr>
              <w:spacing w:after="120"/>
              <w:jc w:val="both"/>
              <w:rPr>
                <w:rFonts w:ascii="Times New Roman" w:hAnsi="Times New Roman" w:cs="Times New Roman"/>
                <w:sz w:val="26"/>
                <w:szCs w:val="26"/>
                <w:lang w:val="vi-VN"/>
              </w:rPr>
            </w:pPr>
            <w:ins w:id="130" w:author="Weekend Nguyen" w:date="2017-08-24T22:05:00Z">
              <w:r w:rsidRPr="0090009F">
                <w:rPr>
                  <w:rFonts w:ascii="Times New Roman" w:hAnsi="Times New Roman" w:cs="Times New Roman"/>
                  <w:sz w:val="26"/>
                  <w:szCs w:val="26"/>
                  <w:lang w:val="vi-VN"/>
                </w:rPr>
                <w:t>Thuốc phải còn nguyên vẹn, không bị bóc vỏ, nhân viên cần kiểm tra kĩ thuốc đó phải thuộc nhà thuốc mình không hoặc thuốc có bị đổi thành thuốc giả không.</w:t>
              </w:r>
            </w:ins>
          </w:p>
        </w:tc>
        <w:tc>
          <w:tcPr>
            <w:tcW w:w="1325" w:type="pct"/>
            <w:tcPrChange w:id="131" w:author="Windows User" w:date="2017-08-24T18:36:00Z">
              <w:tcPr>
                <w:tcW w:w="1325" w:type="pct"/>
              </w:tcPr>
            </w:tcPrChange>
          </w:tcPr>
          <w:p w:rsidR="00046E7E" w:rsidRPr="00A878FB" w:rsidRDefault="00046E7E" w:rsidP="00046E7E">
            <w:pPr>
              <w:spacing w:after="120"/>
              <w:jc w:val="both"/>
              <w:rPr>
                <w:rFonts w:ascii="Times New Roman" w:hAnsi="Times New Roman" w:cs="Times New Roman"/>
                <w:sz w:val="26"/>
                <w:szCs w:val="26"/>
                <w:lang w:val="vi-VN"/>
              </w:rPr>
            </w:pPr>
          </w:p>
        </w:tc>
      </w:tr>
      <w:tr w:rsidR="00046E7E" w:rsidRPr="00EF141C" w:rsidTr="00046E7E">
        <w:trPr>
          <w:trHeight w:val="339"/>
          <w:trPrChange w:id="132" w:author="Windows User" w:date="2017-08-24T18:36:00Z">
            <w:trPr>
              <w:trHeight w:val="339"/>
            </w:trPr>
          </w:trPrChange>
        </w:trPr>
        <w:tc>
          <w:tcPr>
            <w:tcW w:w="332" w:type="pct"/>
            <w:vAlign w:val="center"/>
            <w:tcPrChange w:id="133" w:author="Windows User" w:date="2017-08-24T18:36:00Z">
              <w:tcPr>
                <w:tcW w:w="331" w:type="pct"/>
                <w:vAlign w:val="center"/>
              </w:tcPr>
            </w:tcPrChange>
          </w:tcPr>
          <w:p w:rsidR="00046E7E" w:rsidRPr="00A878FB" w:rsidRDefault="00046E7E" w:rsidP="00046E7E">
            <w:pPr>
              <w:spacing w:after="120"/>
              <w:rPr>
                <w:rFonts w:ascii="Times New Roman" w:hAnsi="Times New Roman" w:cs="Times New Roman"/>
                <w:sz w:val="26"/>
                <w:szCs w:val="26"/>
                <w:lang w:val="vi-VN"/>
              </w:rPr>
            </w:pPr>
            <w:r w:rsidRPr="00A878FB">
              <w:rPr>
                <w:rFonts w:ascii="Times New Roman" w:hAnsi="Times New Roman" w:cs="Times New Roman"/>
                <w:sz w:val="26"/>
                <w:szCs w:val="26"/>
                <w:lang w:val="vi-VN"/>
              </w:rPr>
              <w:t>13.</w:t>
            </w:r>
          </w:p>
        </w:tc>
        <w:tc>
          <w:tcPr>
            <w:tcW w:w="1513" w:type="pct"/>
            <w:vAlign w:val="center"/>
            <w:tcPrChange w:id="134" w:author="Windows User" w:date="2017-08-24T18:36:00Z">
              <w:tcPr>
                <w:tcW w:w="1514" w:type="pct"/>
                <w:gridSpan w:val="2"/>
                <w:vAlign w:val="center"/>
              </w:tcPr>
            </w:tcPrChange>
          </w:tcPr>
          <w:p w:rsidR="00046E7E" w:rsidRPr="00A878FB" w:rsidRDefault="00046E7E" w:rsidP="00046E7E">
            <w:pPr>
              <w:spacing w:after="120"/>
              <w:jc w:val="both"/>
              <w:rPr>
                <w:rFonts w:ascii="Times New Roman" w:hAnsi="Times New Roman" w:cs="Times New Roman"/>
                <w:sz w:val="26"/>
                <w:szCs w:val="26"/>
                <w:lang w:val="vi-VN"/>
              </w:rPr>
            </w:pPr>
            <w:ins w:id="135" w:author="Weekend Nguyen" w:date="2017-08-24T22:05:00Z">
              <w:r>
                <w:rPr>
                  <w:rFonts w:ascii="Times New Roman" w:hAnsi="Times New Roman" w:cs="Times New Roman"/>
                  <w:sz w:val="26"/>
                  <w:szCs w:val="26"/>
                  <w:lang w:val="vi-VN"/>
                </w:rPr>
                <w:t>Cần thông báo trước khi thuốc gần hết hạn sử dụng không ?</w:t>
              </w:r>
            </w:ins>
            <w:del w:id="136" w:author="Weekend Nguyen" w:date="2017-08-20T22:04:00Z">
              <w:r w:rsidRPr="00A878FB" w:rsidDel="005C356A">
                <w:rPr>
                  <w:rFonts w:ascii="Times New Roman" w:hAnsi="Times New Roman" w:cs="Times New Roman"/>
                  <w:sz w:val="26"/>
                  <w:szCs w:val="26"/>
                  <w:lang w:val="vi-VN"/>
                </w:rPr>
                <w:delText>Hệ thống bán thuốc cần cập nhật bao lâu một lần trong một ngày ?</w:delText>
              </w:r>
            </w:del>
          </w:p>
        </w:tc>
        <w:tc>
          <w:tcPr>
            <w:tcW w:w="1830" w:type="pct"/>
            <w:vAlign w:val="center"/>
            <w:tcPrChange w:id="137" w:author="Windows User" w:date="2017-08-24T18:36:00Z">
              <w:tcPr>
                <w:tcW w:w="1830" w:type="pct"/>
                <w:vAlign w:val="center"/>
              </w:tcPr>
            </w:tcPrChange>
          </w:tcPr>
          <w:p w:rsidR="00046E7E" w:rsidRPr="00A878FB" w:rsidRDefault="00046E7E" w:rsidP="00046E7E">
            <w:pPr>
              <w:spacing w:after="120"/>
              <w:jc w:val="both"/>
              <w:rPr>
                <w:rFonts w:ascii="Times New Roman" w:hAnsi="Times New Roman" w:cs="Times New Roman"/>
                <w:sz w:val="26"/>
                <w:szCs w:val="26"/>
                <w:lang w:val="vi-VN"/>
              </w:rPr>
            </w:pPr>
            <w:ins w:id="138" w:author="Weekend Nguyen" w:date="2017-08-24T22:05:00Z">
              <w:r w:rsidRPr="0090009F">
                <w:rPr>
                  <w:rFonts w:ascii="Times New Roman" w:hAnsi="Times New Roman" w:cs="Times New Roman"/>
                  <w:sz w:val="26"/>
                  <w:szCs w:val="26"/>
                  <w:lang w:val="vi-VN"/>
                </w:rPr>
                <w:t>Khi thuốc gần hết hạn sử dụng nên thông báo để người quản lý thuốc có cách xử lý.</w:t>
              </w:r>
            </w:ins>
          </w:p>
        </w:tc>
        <w:tc>
          <w:tcPr>
            <w:tcW w:w="1325" w:type="pct"/>
            <w:tcPrChange w:id="139" w:author="Windows User" w:date="2017-08-24T18:36:00Z">
              <w:tcPr>
                <w:tcW w:w="1325" w:type="pct"/>
              </w:tcPr>
            </w:tcPrChange>
          </w:tcPr>
          <w:p w:rsidR="00046E7E" w:rsidRPr="00A878FB" w:rsidRDefault="00046E7E" w:rsidP="00046E7E">
            <w:pPr>
              <w:spacing w:after="120"/>
              <w:jc w:val="both"/>
              <w:rPr>
                <w:rFonts w:ascii="Times New Roman" w:hAnsi="Times New Roman" w:cs="Times New Roman"/>
                <w:sz w:val="26"/>
                <w:szCs w:val="26"/>
                <w:lang w:val="vi-VN"/>
              </w:rPr>
            </w:pPr>
          </w:p>
        </w:tc>
      </w:tr>
      <w:tr w:rsidR="00046E7E" w:rsidRPr="00EF141C" w:rsidTr="00046E7E">
        <w:trPr>
          <w:trHeight w:val="339"/>
          <w:trPrChange w:id="140" w:author="Windows User" w:date="2017-08-24T18:36:00Z">
            <w:trPr>
              <w:trHeight w:val="339"/>
            </w:trPr>
          </w:trPrChange>
        </w:trPr>
        <w:tc>
          <w:tcPr>
            <w:tcW w:w="332" w:type="pct"/>
            <w:vAlign w:val="center"/>
            <w:tcPrChange w:id="141" w:author="Windows User" w:date="2017-08-24T18:36:00Z">
              <w:tcPr>
                <w:tcW w:w="331" w:type="pct"/>
                <w:vAlign w:val="center"/>
              </w:tcPr>
            </w:tcPrChange>
          </w:tcPr>
          <w:p w:rsidR="00046E7E" w:rsidRPr="00A878FB" w:rsidRDefault="00046E7E" w:rsidP="00046E7E">
            <w:pPr>
              <w:spacing w:after="120"/>
              <w:rPr>
                <w:rFonts w:ascii="Times New Roman" w:hAnsi="Times New Roman" w:cs="Times New Roman"/>
                <w:sz w:val="26"/>
                <w:szCs w:val="26"/>
                <w:lang w:val="vi-VN"/>
              </w:rPr>
            </w:pPr>
            <w:r w:rsidRPr="00A878FB">
              <w:rPr>
                <w:rFonts w:ascii="Times New Roman" w:hAnsi="Times New Roman" w:cs="Times New Roman"/>
                <w:sz w:val="26"/>
                <w:szCs w:val="26"/>
                <w:lang w:val="vi-VN"/>
              </w:rPr>
              <w:t>14.</w:t>
            </w:r>
          </w:p>
        </w:tc>
        <w:tc>
          <w:tcPr>
            <w:tcW w:w="1513" w:type="pct"/>
            <w:vAlign w:val="center"/>
            <w:tcPrChange w:id="142" w:author="Windows User" w:date="2017-08-24T18:36:00Z">
              <w:tcPr>
                <w:tcW w:w="1514" w:type="pct"/>
                <w:gridSpan w:val="2"/>
                <w:vAlign w:val="center"/>
              </w:tcPr>
            </w:tcPrChange>
          </w:tcPr>
          <w:p w:rsidR="00046E7E" w:rsidRPr="00A878FB" w:rsidRDefault="00046E7E" w:rsidP="00046E7E">
            <w:pPr>
              <w:spacing w:after="120"/>
              <w:jc w:val="both"/>
              <w:rPr>
                <w:rFonts w:ascii="Times New Roman" w:hAnsi="Times New Roman" w:cs="Times New Roman"/>
                <w:sz w:val="26"/>
                <w:szCs w:val="26"/>
                <w:lang w:val="vi-VN"/>
              </w:rPr>
            </w:pPr>
            <w:ins w:id="143" w:author="Weekend Nguyen" w:date="2017-08-24T22:05:00Z">
              <w:r>
                <w:rPr>
                  <w:rFonts w:ascii="Times New Roman" w:hAnsi="Times New Roman" w:cs="Times New Roman"/>
                  <w:sz w:val="26"/>
                  <w:szCs w:val="26"/>
                  <w:lang w:val="vi-VN"/>
                </w:rPr>
                <w:t>Hệ thống bán thuốc cần cập nhật bao lâu một lần trong một ngày ?</w:t>
              </w:r>
            </w:ins>
          </w:p>
        </w:tc>
        <w:tc>
          <w:tcPr>
            <w:tcW w:w="1830" w:type="pct"/>
            <w:vAlign w:val="center"/>
            <w:tcPrChange w:id="144" w:author="Windows User" w:date="2017-08-24T18:36:00Z">
              <w:tcPr>
                <w:tcW w:w="1830" w:type="pct"/>
                <w:vAlign w:val="center"/>
              </w:tcPr>
            </w:tcPrChange>
          </w:tcPr>
          <w:p w:rsidR="00046E7E" w:rsidRPr="00A878FB" w:rsidRDefault="00046E7E" w:rsidP="00046E7E">
            <w:pPr>
              <w:spacing w:after="120"/>
              <w:jc w:val="both"/>
              <w:rPr>
                <w:rFonts w:ascii="Times New Roman" w:hAnsi="Times New Roman" w:cs="Times New Roman"/>
                <w:sz w:val="26"/>
                <w:szCs w:val="26"/>
                <w:lang w:val="vi-VN"/>
              </w:rPr>
            </w:pPr>
            <w:ins w:id="145" w:author="Weekend Nguyen" w:date="2017-08-24T22:05:00Z">
              <w:r w:rsidRPr="0090009F">
                <w:rPr>
                  <w:rFonts w:ascii="Times New Roman" w:hAnsi="Times New Roman" w:cs="Times New Roman"/>
                  <w:sz w:val="26"/>
                  <w:szCs w:val="26"/>
                  <w:lang w:val="vi-VN"/>
                </w:rPr>
                <w:t>Hệ thống cần cập nhật</w:t>
              </w:r>
            </w:ins>
            <w:ins w:id="146" w:author="Weekend Nguyen" w:date="2017-08-24T22:38:00Z">
              <w:r w:rsidR="008F4EFC">
                <w:rPr>
                  <w:rFonts w:ascii="Times New Roman" w:hAnsi="Times New Roman" w:cs="Times New Roman"/>
                  <w:sz w:val="26"/>
                  <w:szCs w:val="26"/>
                </w:rPr>
                <w:t xml:space="preserve"> sau mỗi lần nhập thuốc, bán thuốc, </w:t>
              </w:r>
            </w:ins>
            <w:ins w:id="147" w:author="Weekend Nguyen" w:date="2017-08-24T22:39:00Z">
              <w:r w:rsidR="008F4EFC">
                <w:rPr>
                  <w:rFonts w:ascii="Times New Roman" w:hAnsi="Times New Roman" w:cs="Times New Roman"/>
                  <w:sz w:val="26"/>
                  <w:szCs w:val="26"/>
                </w:rPr>
                <w:t xml:space="preserve">cập nhật </w:t>
              </w:r>
            </w:ins>
            <w:ins w:id="148" w:author="Weekend Nguyen" w:date="2017-08-24T22:05:00Z">
              <w:r w:rsidRPr="0090009F">
                <w:rPr>
                  <w:rFonts w:ascii="Times New Roman" w:hAnsi="Times New Roman" w:cs="Times New Roman"/>
                  <w:sz w:val="26"/>
                  <w:szCs w:val="26"/>
                  <w:lang w:val="vi-VN"/>
                </w:rPr>
                <w:t xml:space="preserve"> sau mỗi giờ thay ca của nhân viên.</w:t>
              </w:r>
            </w:ins>
          </w:p>
        </w:tc>
        <w:tc>
          <w:tcPr>
            <w:tcW w:w="1325" w:type="pct"/>
            <w:tcPrChange w:id="149" w:author="Windows User" w:date="2017-08-24T18:36:00Z">
              <w:tcPr>
                <w:tcW w:w="1325" w:type="pct"/>
              </w:tcPr>
            </w:tcPrChange>
          </w:tcPr>
          <w:p w:rsidR="00046E7E" w:rsidRPr="00A878FB" w:rsidRDefault="00046E7E" w:rsidP="00046E7E">
            <w:pPr>
              <w:spacing w:after="120"/>
              <w:jc w:val="both"/>
              <w:rPr>
                <w:rFonts w:ascii="Times New Roman" w:hAnsi="Times New Roman" w:cs="Times New Roman"/>
                <w:sz w:val="26"/>
                <w:szCs w:val="26"/>
                <w:lang w:val="vi-VN"/>
              </w:rPr>
            </w:pPr>
          </w:p>
        </w:tc>
      </w:tr>
      <w:tr w:rsidR="00046E7E" w:rsidRPr="00EF141C" w:rsidTr="00046E7E">
        <w:trPr>
          <w:trHeight w:val="339"/>
          <w:trPrChange w:id="150" w:author="Windows User" w:date="2017-08-24T18:36:00Z">
            <w:trPr>
              <w:trHeight w:val="339"/>
            </w:trPr>
          </w:trPrChange>
        </w:trPr>
        <w:tc>
          <w:tcPr>
            <w:tcW w:w="332" w:type="pct"/>
            <w:vAlign w:val="center"/>
            <w:tcPrChange w:id="151" w:author="Windows User" w:date="2017-08-24T18:36:00Z">
              <w:tcPr>
                <w:tcW w:w="331" w:type="pct"/>
                <w:vAlign w:val="center"/>
              </w:tcPr>
            </w:tcPrChange>
          </w:tcPr>
          <w:p w:rsidR="00046E7E" w:rsidRPr="00A878FB" w:rsidRDefault="00046E7E" w:rsidP="00046E7E">
            <w:pPr>
              <w:spacing w:after="120"/>
              <w:rPr>
                <w:rFonts w:ascii="Times New Roman" w:hAnsi="Times New Roman" w:cs="Times New Roman"/>
                <w:sz w:val="26"/>
                <w:szCs w:val="26"/>
                <w:lang w:val="vi-VN"/>
              </w:rPr>
            </w:pPr>
            <w:r w:rsidRPr="00A878FB">
              <w:rPr>
                <w:rFonts w:ascii="Times New Roman" w:hAnsi="Times New Roman" w:cs="Times New Roman"/>
                <w:sz w:val="26"/>
                <w:szCs w:val="26"/>
                <w:lang w:val="vi-VN"/>
              </w:rPr>
              <w:t>15.</w:t>
            </w:r>
          </w:p>
        </w:tc>
        <w:tc>
          <w:tcPr>
            <w:tcW w:w="1513" w:type="pct"/>
            <w:vAlign w:val="center"/>
            <w:tcPrChange w:id="152" w:author="Windows User" w:date="2017-08-24T18:36:00Z">
              <w:tcPr>
                <w:tcW w:w="1514" w:type="pct"/>
                <w:gridSpan w:val="2"/>
                <w:vAlign w:val="center"/>
              </w:tcPr>
            </w:tcPrChange>
          </w:tcPr>
          <w:p w:rsidR="00046E7E" w:rsidRPr="00A878FB" w:rsidRDefault="00046E7E" w:rsidP="00046E7E">
            <w:pPr>
              <w:spacing w:after="120"/>
              <w:jc w:val="both"/>
              <w:rPr>
                <w:rFonts w:ascii="Times New Roman" w:hAnsi="Times New Roman" w:cs="Times New Roman"/>
                <w:sz w:val="26"/>
                <w:szCs w:val="26"/>
                <w:lang w:val="vi-VN"/>
              </w:rPr>
            </w:pPr>
            <w:ins w:id="153" w:author="Weekend Nguyen" w:date="2017-08-24T22:05:00Z">
              <w:r>
                <w:rPr>
                  <w:rFonts w:ascii="Times New Roman" w:hAnsi="Times New Roman" w:cs="Times New Roman"/>
                  <w:sz w:val="26"/>
                  <w:szCs w:val="26"/>
                </w:rPr>
                <w:t>Nếu bán thuốc theo đơn thì có cần lưu thông tin của bác sĩ và khách hàng hay không?</w:t>
              </w:r>
            </w:ins>
          </w:p>
        </w:tc>
        <w:tc>
          <w:tcPr>
            <w:tcW w:w="1830" w:type="pct"/>
            <w:vAlign w:val="center"/>
            <w:tcPrChange w:id="154" w:author="Windows User" w:date="2017-08-24T18:36:00Z">
              <w:tcPr>
                <w:tcW w:w="1830" w:type="pct"/>
                <w:vAlign w:val="center"/>
              </w:tcPr>
            </w:tcPrChange>
          </w:tcPr>
          <w:p w:rsidR="00046E7E" w:rsidRPr="00A878FB" w:rsidRDefault="00046E7E" w:rsidP="00046E7E">
            <w:pPr>
              <w:spacing w:after="120"/>
              <w:jc w:val="both"/>
              <w:rPr>
                <w:rFonts w:ascii="Times New Roman" w:hAnsi="Times New Roman" w:cs="Times New Roman"/>
                <w:sz w:val="26"/>
                <w:szCs w:val="26"/>
                <w:lang w:val="vi-VN"/>
              </w:rPr>
            </w:pPr>
            <w:ins w:id="155" w:author="Weekend Nguyen" w:date="2017-08-24T22:05:00Z">
              <w:r>
                <w:rPr>
                  <w:rFonts w:ascii="Times New Roman" w:hAnsi="Times New Roman" w:cs="Times New Roman"/>
                  <w:sz w:val="26"/>
                  <w:szCs w:val="26"/>
                </w:rPr>
                <w:t>Có</w:t>
              </w:r>
            </w:ins>
          </w:p>
        </w:tc>
        <w:tc>
          <w:tcPr>
            <w:tcW w:w="1325" w:type="pct"/>
            <w:tcPrChange w:id="156" w:author="Windows User" w:date="2017-08-24T18:36:00Z">
              <w:tcPr>
                <w:tcW w:w="1325" w:type="pct"/>
              </w:tcPr>
            </w:tcPrChange>
          </w:tcPr>
          <w:p w:rsidR="00046E7E" w:rsidRPr="00A878FB" w:rsidRDefault="00046E7E" w:rsidP="00046E7E">
            <w:pPr>
              <w:spacing w:after="120"/>
              <w:jc w:val="both"/>
              <w:rPr>
                <w:rFonts w:ascii="Times New Roman" w:hAnsi="Times New Roman" w:cs="Times New Roman"/>
                <w:sz w:val="26"/>
                <w:szCs w:val="26"/>
                <w:lang w:val="vi-VN"/>
              </w:rPr>
            </w:pPr>
          </w:p>
        </w:tc>
      </w:tr>
      <w:tr w:rsidR="00046E7E" w:rsidRPr="00A878FB" w:rsidTr="00046E7E">
        <w:trPr>
          <w:trHeight w:val="339"/>
          <w:trPrChange w:id="157" w:author="Windows User" w:date="2017-08-24T18:36:00Z">
            <w:trPr>
              <w:trHeight w:val="339"/>
            </w:trPr>
          </w:trPrChange>
        </w:trPr>
        <w:tc>
          <w:tcPr>
            <w:tcW w:w="332" w:type="pct"/>
            <w:vAlign w:val="center"/>
            <w:tcPrChange w:id="158" w:author="Windows User" w:date="2017-08-24T18:36:00Z">
              <w:tcPr>
                <w:tcW w:w="331" w:type="pct"/>
                <w:vAlign w:val="center"/>
              </w:tcPr>
            </w:tcPrChange>
          </w:tcPr>
          <w:p w:rsidR="00046E7E" w:rsidRPr="004D0F42" w:rsidRDefault="00046E7E" w:rsidP="00046E7E">
            <w:pPr>
              <w:spacing w:after="120"/>
              <w:rPr>
                <w:rFonts w:ascii="Times New Roman" w:hAnsi="Times New Roman" w:cs="Times New Roman"/>
                <w:sz w:val="26"/>
                <w:szCs w:val="26"/>
                <w:rPrChange w:id="159" w:author="Weekend Nguyen" w:date="2017-08-20T22:05:00Z">
                  <w:rPr>
                    <w:rFonts w:ascii="Times New Roman" w:hAnsi="Times New Roman" w:cs="Times New Roman"/>
                    <w:sz w:val="26"/>
                    <w:szCs w:val="26"/>
                    <w:lang w:val="vi-VN"/>
                  </w:rPr>
                </w:rPrChange>
              </w:rPr>
            </w:pPr>
            <w:ins w:id="160" w:author="Weekend Nguyen" w:date="2017-08-20T22:05:00Z">
              <w:r>
                <w:rPr>
                  <w:rFonts w:ascii="Times New Roman" w:hAnsi="Times New Roman" w:cs="Times New Roman"/>
                  <w:sz w:val="26"/>
                  <w:szCs w:val="26"/>
                </w:rPr>
                <w:lastRenderedPageBreak/>
                <w:t>16.</w:t>
              </w:r>
            </w:ins>
          </w:p>
        </w:tc>
        <w:tc>
          <w:tcPr>
            <w:tcW w:w="1513" w:type="pct"/>
            <w:vAlign w:val="center"/>
            <w:tcPrChange w:id="161" w:author="Windows User" w:date="2017-08-24T18:36:00Z">
              <w:tcPr>
                <w:tcW w:w="1514" w:type="pct"/>
                <w:gridSpan w:val="2"/>
                <w:vAlign w:val="center"/>
              </w:tcPr>
            </w:tcPrChange>
          </w:tcPr>
          <w:p w:rsidR="00046E7E" w:rsidRPr="00A878FB" w:rsidRDefault="00046E7E" w:rsidP="00046E7E">
            <w:pPr>
              <w:spacing w:after="120"/>
              <w:jc w:val="both"/>
              <w:rPr>
                <w:rFonts w:ascii="Times New Roman" w:hAnsi="Times New Roman" w:cs="Times New Roman"/>
                <w:sz w:val="26"/>
                <w:szCs w:val="26"/>
                <w:lang w:val="vi-VN"/>
              </w:rPr>
            </w:pPr>
            <w:ins w:id="162" w:author="Weekend Nguyen" w:date="2017-08-24T22:05:00Z">
              <w:r>
                <w:rPr>
                  <w:rFonts w:ascii="Times New Roman" w:hAnsi="Times New Roman" w:cs="Times New Roman"/>
                  <w:sz w:val="26"/>
                  <w:szCs w:val="26"/>
                </w:rPr>
                <w:t>Nếu bán thuốc không theo đơn thì có cần lưu thông tin của bác sĩ và khách hàng hay không?</w:t>
              </w:r>
            </w:ins>
          </w:p>
        </w:tc>
        <w:tc>
          <w:tcPr>
            <w:tcW w:w="1830" w:type="pct"/>
            <w:vAlign w:val="center"/>
            <w:tcPrChange w:id="163" w:author="Windows User" w:date="2017-08-24T18:36:00Z">
              <w:tcPr>
                <w:tcW w:w="1830" w:type="pct"/>
                <w:vAlign w:val="center"/>
              </w:tcPr>
            </w:tcPrChange>
          </w:tcPr>
          <w:p w:rsidR="00046E7E" w:rsidRPr="00A878FB" w:rsidRDefault="00046E7E" w:rsidP="00046E7E">
            <w:pPr>
              <w:spacing w:after="120"/>
              <w:jc w:val="both"/>
              <w:rPr>
                <w:rFonts w:ascii="Times New Roman" w:hAnsi="Times New Roman" w:cs="Times New Roman"/>
                <w:sz w:val="26"/>
                <w:szCs w:val="26"/>
                <w:lang w:val="vi-VN"/>
              </w:rPr>
            </w:pPr>
            <w:ins w:id="164" w:author="Weekend Nguyen" w:date="2017-08-24T22:05:00Z">
              <w:r>
                <w:rPr>
                  <w:rFonts w:ascii="Times New Roman" w:hAnsi="Times New Roman" w:cs="Times New Roman"/>
                  <w:sz w:val="26"/>
                  <w:szCs w:val="26"/>
                </w:rPr>
                <w:t>Không</w:t>
              </w:r>
            </w:ins>
          </w:p>
        </w:tc>
        <w:tc>
          <w:tcPr>
            <w:tcW w:w="1325" w:type="pct"/>
            <w:tcPrChange w:id="165" w:author="Windows User" w:date="2017-08-24T18:36:00Z">
              <w:tcPr>
                <w:tcW w:w="1325" w:type="pct"/>
              </w:tcPr>
            </w:tcPrChange>
          </w:tcPr>
          <w:p w:rsidR="00046E7E" w:rsidRPr="00A878FB" w:rsidRDefault="00046E7E" w:rsidP="00046E7E">
            <w:pPr>
              <w:spacing w:after="120"/>
              <w:jc w:val="both"/>
              <w:rPr>
                <w:rFonts w:ascii="Times New Roman" w:hAnsi="Times New Roman" w:cs="Times New Roman"/>
                <w:sz w:val="26"/>
                <w:szCs w:val="26"/>
                <w:lang w:val="vi-VN"/>
              </w:rPr>
            </w:pPr>
          </w:p>
        </w:tc>
      </w:tr>
      <w:tr w:rsidR="00046E7E" w:rsidRPr="00A878FB" w:rsidTr="00046E7E">
        <w:trPr>
          <w:trHeight w:val="339"/>
          <w:ins w:id="166" w:author="Weekend Nguyen" w:date="2017-08-20T22:04:00Z"/>
          <w:trPrChange w:id="167" w:author="Windows User" w:date="2017-08-24T18:36:00Z">
            <w:trPr>
              <w:trHeight w:val="339"/>
            </w:trPr>
          </w:trPrChange>
        </w:trPr>
        <w:tc>
          <w:tcPr>
            <w:tcW w:w="332" w:type="pct"/>
            <w:vAlign w:val="center"/>
            <w:tcPrChange w:id="168" w:author="Windows User" w:date="2017-08-24T18:36:00Z">
              <w:tcPr>
                <w:tcW w:w="331" w:type="pct"/>
                <w:vAlign w:val="center"/>
              </w:tcPr>
            </w:tcPrChange>
          </w:tcPr>
          <w:p w:rsidR="00046E7E" w:rsidRPr="004D0F42" w:rsidRDefault="00046E7E" w:rsidP="00046E7E">
            <w:pPr>
              <w:spacing w:after="120"/>
              <w:rPr>
                <w:ins w:id="169" w:author="Weekend Nguyen" w:date="2017-08-20T22:04:00Z"/>
                <w:rFonts w:ascii="Times New Roman" w:hAnsi="Times New Roman" w:cs="Times New Roman"/>
                <w:sz w:val="26"/>
                <w:szCs w:val="26"/>
                <w:rPrChange w:id="170" w:author="Weekend Nguyen" w:date="2017-08-20T22:05:00Z">
                  <w:rPr>
                    <w:ins w:id="171" w:author="Weekend Nguyen" w:date="2017-08-20T22:04:00Z"/>
                    <w:rFonts w:ascii="Times New Roman" w:hAnsi="Times New Roman" w:cs="Times New Roman"/>
                    <w:sz w:val="26"/>
                    <w:szCs w:val="26"/>
                    <w:lang w:val="vi-VN"/>
                  </w:rPr>
                </w:rPrChange>
              </w:rPr>
            </w:pPr>
            <w:ins w:id="172" w:author="Weekend Nguyen" w:date="2017-08-20T22:05:00Z">
              <w:r>
                <w:rPr>
                  <w:rFonts w:ascii="Times New Roman" w:hAnsi="Times New Roman" w:cs="Times New Roman"/>
                  <w:sz w:val="26"/>
                  <w:szCs w:val="26"/>
                </w:rPr>
                <w:t>17.</w:t>
              </w:r>
            </w:ins>
          </w:p>
        </w:tc>
        <w:tc>
          <w:tcPr>
            <w:tcW w:w="1513" w:type="pct"/>
            <w:vAlign w:val="center"/>
            <w:tcPrChange w:id="173" w:author="Windows User" w:date="2017-08-24T18:36:00Z">
              <w:tcPr>
                <w:tcW w:w="1514" w:type="pct"/>
                <w:gridSpan w:val="2"/>
                <w:vAlign w:val="center"/>
              </w:tcPr>
            </w:tcPrChange>
          </w:tcPr>
          <w:p w:rsidR="00046E7E" w:rsidRPr="00A878FB" w:rsidRDefault="00046E7E" w:rsidP="00046E7E">
            <w:pPr>
              <w:spacing w:after="120"/>
              <w:jc w:val="both"/>
              <w:rPr>
                <w:ins w:id="174" w:author="Weekend Nguyen" w:date="2017-08-20T22:04:00Z"/>
                <w:rFonts w:ascii="Times New Roman" w:hAnsi="Times New Roman" w:cs="Times New Roman"/>
                <w:sz w:val="26"/>
                <w:szCs w:val="26"/>
                <w:lang w:val="vi-VN"/>
              </w:rPr>
            </w:pPr>
            <w:ins w:id="175" w:author="Weekend Nguyen" w:date="2017-08-24T22:05:00Z">
              <w:r>
                <w:rPr>
                  <w:rFonts w:ascii="Times New Roman" w:hAnsi="Times New Roman" w:cs="Times New Roman"/>
                  <w:sz w:val="26"/>
                  <w:szCs w:val="26"/>
                </w:rPr>
                <w:t>Lần tớ</w:t>
              </w:r>
              <w:r w:rsidR="00601CB9">
                <w:rPr>
                  <w:rFonts w:ascii="Times New Roman" w:hAnsi="Times New Roman" w:cs="Times New Roman"/>
                  <w:sz w:val="26"/>
                  <w:szCs w:val="26"/>
                </w:rPr>
                <w:t>i khách hà</w:t>
              </w:r>
              <w:r>
                <w:rPr>
                  <w:rFonts w:ascii="Times New Roman" w:hAnsi="Times New Roman" w:cs="Times New Roman"/>
                  <w:sz w:val="26"/>
                  <w:szCs w:val="26"/>
                </w:rPr>
                <w:t>ng tiếp tục mua thuốc theo đơn thì làm như thế nào?</w:t>
              </w:r>
            </w:ins>
          </w:p>
        </w:tc>
        <w:tc>
          <w:tcPr>
            <w:tcW w:w="1830" w:type="pct"/>
            <w:vAlign w:val="center"/>
            <w:tcPrChange w:id="176" w:author="Windows User" w:date="2017-08-24T18:36:00Z">
              <w:tcPr>
                <w:tcW w:w="1830" w:type="pct"/>
                <w:vAlign w:val="center"/>
              </w:tcPr>
            </w:tcPrChange>
          </w:tcPr>
          <w:p w:rsidR="00046E7E" w:rsidRPr="00A878FB" w:rsidRDefault="00046E7E">
            <w:pPr>
              <w:spacing w:after="120"/>
              <w:jc w:val="both"/>
              <w:rPr>
                <w:ins w:id="177" w:author="Weekend Nguyen" w:date="2017-08-20T22:04:00Z"/>
                <w:rFonts w:ascii="Times New Roman" w:hAnsi="Times New Roman" w:cs="Times New Roman"/>
                <w:sz w:val="26"/>
                <w:szCs w:val="26"/>
                <w:lang w:val="vi-VN"/>
              </w:rPr>
            </w:pPr>
            <w:ins w:id="178" w:author="Weekend Nguyen" w:date="2017-08-24T22:05:00Z">
              <w:r w:rsidRPr="0090009F">
                <w:rPr>
                  <w:rFonts w:ascii="Times New Roman" w:hAnsi="Times New Roman" w:cs="Times New Roman"/>
                  <w:sz w:val="26"/>
                  <w:szCs w:val="26"/>
                  <w:lang w:val="vi-VN"/>
                </w:rPr>
                <w:t xml:space="preserve">Kiểm tra thông tin đã lưu từ lần trước, sau đó </w:t>
              </w:r>
            </w:ins>
            <w:ins w:id="179" w:author="Weekend Nguyen" w:date="2017-08-24T22:41:00Z">
              <w:r w:rsidR="00C466F0">
                <w:rPr>
                  <w:rFonts w:ascii="Times New Roman" w:hAnsi="Times New Roman" w:cs="Times New Roman"/>
                  <w:sz w:val="26"/>
                  <w:szCs w:val="26"/>
                </w:rPr>
                <w:t>thêm</w:t>
              </w:r>
            </w:ins>
            <w:ins w:id="180" w:author="Weekend Nguyen" w:date="2017-08-24T22:05:00Z">
              <w:r w:rsidRPr="0090009F">
                <w:rPr>
                  <w:rFonts w:ascii="Times New Roman" w:hAnsi="Times New Roman" w:cs="Times New Roman"/>
                  <w:sz w:val="26"/>
                  <w:szCs w:val="26"/>
                  <w:lang w:val="vi-VN"/>
                </w:rPr>
                <w:t xml:space="preserve"> đơn thuốc mới.</w:t>
              </w:r>
            </w:ins>
          </w:p>
        </w:tc>
        <w:tc>
          <w:tcPr>
            <w:tcW w:w="1325" w:type="pct"/>
            <w:tcPrChange w:id="181" w:author="Windows User" w:date="2017-08-24T18:36:00Z">
              <w:tcPr>
                <w:tcW w:w="1325" w:type="pct"/>
              </w:tcPr>
            </w:tcPrChange>
          </w:tcPr>
          <w:p w:rsidR="00046E7E" w:rsidRPr="00A878FB" w:rsidRDefault="00046E7E" w:rsidP="00046E7E">
            <w:pPr>
              <w:spacing w:after="120"/>
              <w:jc w:val="both"/>
              <w:rPr>
                <w:ins w:id="182" w:author="Weekend Nguyen" w:date="2017-08-20T22:04:00Z"/>
                <w:rFonts w:ascii="Times New Roman" w:hAnsi="Times New Roman" w:cs="Times New Roman"/>
                <w:sz w:val="26"/>
                <w:szCs w:val="26"/>
                <w:lang w:val="vi-VN"/>
              </w:rPr>
            </w:pPr>
          </w:p>
        </w:tc>
      </w:tr>
      <w:tr w:rsidR="00046E7E" w:rsidRPr="00EF141C" w:rsidTr="00046E7E">
        <w:trPr>
          <w:trHeight w:val="339"/>
          <w:ins w:id="183" w:author="Weekend Nguyen" w:date="2017-08-20T22:04:00Z"/>
          <w:trPrChange w:id="184" w:author="Windows User" w:date="2017-08-24T18:36:00Z">
            <w:trPr>
              <w:trHeight w:val="339"/>
            </w:trPr>
          </w:trPrChange>
        </w:trPr>
        <w:tc>
          <w:tcPr>
            <w:tcW w:w="332" w:type="pct"/>
            <w:vAlign w:val="center"/>
            <w:tcPrChange w:id="185" w:author="Windows User" w:date="2017-08-24T18:36:00Z">
              <w:tcPr>
                <w:tcW w:w="331" w:type="pct"/>
                <w:vAlign w:val="center"/>
              </w:tcPr>
            </w:tcPrChange>
          </w:tcPr>
          <w:p w:rsidR="00046E7E" w:rsidRPr="004D0F42" w:rsidRDefault="00046E7E" w:rsidP="00046E7E">
            <w:pPr>
              <w:spacing w:after="120"/>
              <w:rPr>
                <w:ins w:id="186" w:author="Weekend Nguyen" w:date="2017-08-20T22:04:00Z"/>
                <w:rFonts w:ascii="Times New Roman" w:hAnsi="Times New Roman" w:cs="Times New Roman"/>
                <w:sz w:val="26"/>
                <w:szCs w:val="26"/>
                <w:rPrChange w:id="187" w:author="Weekend Nguyen" w:date="2017-08-20T22:05:00Z">
                  <w:rPr>
                    <w:ins w:id="188" w:author="Weekend Nguyen" w:date="2017-08-20T22:04:00Z"/>
                    <w:rFonts w:ascii="Times New Roman" w:hAnsi="Times New Roman" w:cs="Times New Roman"/>
                    <w:sz w:val="26"/>
                    <w:szCs w:val="26"/>
                    <w:lang w:val="vi-VN"/>
                  </w:rPr>
                </w:rPrChange>
              </w:rPr>
            </w:pPr>
            <w:ins w:id="189" w:author="Weekend Nguyen" w:date="2017-08-20T22:05:00Z">
              <w:r>
                <w:rPr>
                  <w:rFonts w:ascii="Times New Roman" w:hAnsi="Times New Roman" w:cs="Times New Roman"/>
                  <w:sz w:val="26"/>
                  <w:szCs w:val="26"/>
                </w:rPr>
                <w:t>18.</w:t>
              </w:r>
            </w:ins>
          </w:p>
        </w:tc>
        <w:tc>
          <w:tcPr>
            <w:tcW w:w="1513" w:type="pct"/>
            <w:vAlign w:val="center"/>
            <w:tcPrChange w:id="190" w:author="Windows User" w:date="2017-08-24T18:36:00Z">
              <w:tcPr>
                <w:tcW w:w="1514" w:type="pct"/>
                <w:gridSpan w:val="2"/>
                <w:vAlign w:val="center"/>
              </w:tcPr>
            </w:tcPrChange>
          </w:tcPr>
          <w:p w:rsidR="00046E7E" w:rsidRPr="00A878FB" w:rsidRDefault="00046E7E" w:rsidP="00046E7E">
            <w:pPr>
              <w:spacing w:after="120"/>
              <w:jc w:val="both"/>
              <w:rPr>
                <w:ins w:id="191" w:author="Weekend Nguyen" w:date="2017-08-20T22:04:00Z"/>
                <w:rFonts w:ascii="Times New Roman" w:hAnsi="Times New Roman" w:cs="Times New Roman"/>
                <w:sz w:val="26"/>
                <w:szCs w:val="26"/>
                <w:lang w:val="vi-VN"/>
              </w:rPr>
            </w:pPr>
            <w:ins w:id="192" w:author="Weekend Nguyen" w:date="2017-08-24T22:05:00Z">
              <w:r>
                <w:rPr>
                  <w:rFonts w:ascii="Times New Roman" w:hAnsi="Times New Roman" w:cs="Times New Roman"/>
                  <w:sz w:val="26"/>
                  <w:szCs w:val="26"/>
                </w:rPr>
                <w:t>Có cần lưu thông tin của nhân viên bán thuốc không?</w:t>
              </w:r>
            </w:ins>
          </w:p>
        </w:tc>
        <w:tc>
          <w:tcPr>
            <w:tcW w:w="1830" w:type="pct"/>
            <w:vAlign w:val="center"/>
            <w:tcPrChange w:id="193" w:author="Windows User" w:date="2017-08-24T18:36:00Z">
              <w:tcPr>
                <w:tcW w:w="1830" w:type="pct"/>
                <w:vAlign w:val="center"/>
              </w:tcPr>
            </w:tcPrChange>
          </w:tcPr>
          <w:p w:rsidR="00046E7E" w:rsidRPr="00A878FB" w:rsidRDefault="00046E7E" w:rsidP="00046E7E">
            <w:pPr>
              <w:spacing w:after="120"/>
              <w:jc w:val="both"/>
              <w:rPr>
                <w:ins w:id="194" w:author="Weekend Nguyen" w:date="2017-08-20T22:04:00Z"/>
                <w:rFonts w:ascii="Times New Roman" w:hAnsi="Times New Roman" w:cs="Times New Roman"/>
                <w:sz w:val="26"/>
                <w:szCs w:val="26"/>
                <w:lang w:val="vi-VN"/>
              </w:rPr>
            </w:pPr>
            <w:ins w:id="195" w:author="Weekend Nguyen" w:date="2017-08-24T22:05:00Z">
              <w:r>
                <w:rPr>
                  <w:rFonts w:ascii="Times New Roman" w:hAnsi="Times New Roman" w:cs="Times New Roman"/>
                  <w:sz w:val="26"/>
                  <w:szCs w:val="26"/>
                </w:rPr>
                <w:t>Có</w:t>
              </w:r>
            </w:ins>
          </w:p>
        </w:tc>
        <w:tc>
          <w:tcPr>
            <w:tcW w:w="1325" w:type="pct"/>
            <w:tcPrChange w:id="196" w:author="Windows User" w:date="2017-08-24T18:36:00Z">
              <w:tcPr>
                <w:tcW w:w="1325" w:type="pct"/>
              </w:tcPr>
            </w:tcPrChange>
          </w:tcPr>
          <w:p w:rsidR="00046E7E" w:rsidRPr="00A878FB" w:rsidRDefault="00046E7E" w:rsidP="00046E7E">
            <w:pPr>
              <w:spacing w:after="120"/>
              <w:jc w:val="both"/>
              <w:rPr>
                <w:ins w:id="197" w:author="Weekend Nguyen" w:date="2017-08-20T22:04:00Z"/>
                <w:rFonts w:ascii="Times New Roman" w:hAnsi="Times New Roman" w:cs="Times New Roman"/>
                <w:sz w:val="26"/>
                <w:szCs w:val="26"/>
                <w:lang w:val="vi-VN"/>
              </w:rPr>
            </w:pPr>
            <w:ins w:id="198" w:author="Weekend Nguyen" w:date="2017-08-24T22:05:00Z">
              <w:r>
                <w:rPr>
                  <w:rFonts w:ascii="Times New Roman" w:hAnsi="Times New Roman" w:cs="Times New Roman"/>
                  <w:sz w:val="26"/>
                  <w:szCs w:val="26"/>
                </w:rPr>
                <w:t>Chia ca làm việc</w:t>
              </w:r>
            </w:ins>
          </w:p>
        </w:tc>
      </w:tr>
      <w:tr w:rsidR="00046E7E" w:rsidRPr="00A878FB" w:rsidTr="00046E7E">
        <w:trPr>
          <w:trHeight w:val="339"/>
          <w:ins w:id="199" w:author="Weekend Nguyen" w:date="2017-08-20T22:04:00Z"/>
          <w:trPrChange w:id="200" w:author="Windows User" w:date="2017-08-24T18:36:00Z">
            <w:trPr>
              <w:trHeight w:val="339"/>
            </w:trPr>
          </w:trPrChange>
        </w:trPr>
        <w:tc>
          <w:tcPr>
            <w:tcW w:w="332" w:type="pct"/>
            <w:vAlign w:val="center"/>
            <w:tcPrChange w:id="201" w:author="Windows User" w:date="2017-08-24T18:36:00Z">
              <w:tcPr>
                <w:tcW w:w="331" w:type="pct"/>
                <w:vAlign w:val="center"/>
              </w:tcPr>
            </w:tcPrChange>
          </w:tcPr>
          <w:p w:rsidR="00046E7E" w:rsidRPr="004D0F42" w:rsidRDefault="00046E7E" w:rsidP="00046E7E">
            <w:pPr>
              <w:spacing w:after="120"/>
              <w:rPr>
                <w:ins w:id="202" w:author="Weekend Nguyen" w:date="2017-08-20T22:04:00Z"/>
                <w:rFonts w:ascii="Times New Roman" w:hAnsi="Times New Roman" w:cs="Times New Roman"/>
                <w:sz w:val="26"/>
                <w:szCs w:val="26"/>
                <w:rPrChange w:id="203" w:author="Weekend Nguyen" w:date="2017-08-20T22:05:00Z">
                  <w:rPr>
                    <w:ins w:id="204" w:author="Weekend Nguyen" w:date="2017-08-20T22:04:00Z"/>
                    <w:rFonts w:ascii="Times New Roman" w:hAnsi="Times New Roman" w:cs="Times New Roman"/>
                    <w:sz w:val="26"/>
                    <w:szCs w:val="26"/>
                    <w:lang w:val="vi-VN"/>
                  </w:rPr>
                </w:rPrChange>
              </w:rPr>
            </w:pPr>
            <w:ins w:id="205" w:author="Weekend Nguyen" w:date="2017-08-20T22:05:00Z">
              <w:r>
                <w:rPr>
                  <w:rFonts w:ascii="Times New Roman" w:hAnsi="Times New Roman" w:cs="Times New Roman"/>
                  <w:sz w:val="26"/>
                  <w:szCs w:val="26"/>
                </w:rPr>
                <w:t>19.</w:t>
              </w:r>
            </w:ins>
          </w:p>
        </w:tc>
        <w:tc>
          <w:tcPr>
            <w:tcW w:w="1513" w:type="pct"/>
            <w:vAlign w:val="center"/>
            <w:tcPrChange w:id="206" w:author="Windows User" w:date="2017-08-24T18:36:00Z">
              <w:tcPr>
                <w:tcW w:w="1514" w:type="pct"/>
                <w:gridSpan w:val="2"/>
                <w:vAlign w:val="center"/>
              </w:tcPr>
            </w:tcPrChange>
          </w:tcPr>
          <w:p w:rsidR="00046E7E" w:rsidRPr="00A878FB" w:rsidRDefault="00046E7E" w:rsidP="00046E7E">
            <w:pPr>
              <w:spacing w:after="120"/>
              <w:jc w:val="both"/>
              <w:rPr>
                <w:ins w:id="207" w:author="Weekend Nguyen" w:date="2017-08-20T22:04:00Z"/>
                <w:rFonts w:ascii="Times New Roman" w:hAnsi="Times New Roman" w:cs="Times New Roman"/>
                <w:sz w:val="26"/>
                <w:szCs w:val="26"/>
                <w:lang w:val="vi-VN"/>
              </w:rPr>
            </w:pPr>
            <w:ins w:id="208" w:author="Weekend Nguyen" w:date="2017-08-24T22:05:00Z">
              <w:r>
                <w:rPr>
                  <w:rFonts w:ascii="Times New Roman" w:hAnsi="Times New Roman" w:cs="Times New Roman"/>
                  <w:sz w:val="26"/>
                  <w:szCs w:val="26"/>
                </w:rPr>
                <w:t>Có cần lưu lịch làm việc theo ca của nhân viên bán thuốc  không?</w:t>
              </w:r>
            </w:ins>
          </w:p>
        </w:tc>
        <w:tc>
          <w:tcPr>
            <w:tcW w:w="1830" w:type="pct"/>
            <w:vAlign w:val="center"/>
            <w:tcPrChange w:id="209" w:author="Windows User" w:date="2017-08-24T18:36:00Z">
              <w:tcPr>
                <w:tcW w:w="1830" w:type="pct"/>
                <w:vAlign w:val="center"/>
              </w:tcPr>
            </w:tcPrChange>
          </w:tcPr>
          <w:p w:rsidR="00046E7E" w:rsidRPr="00A878FB" w:rsidRDefault="00046E7E" w:rsidP="00046E7E">
            <w:pPr>
              <w:spacing w:after="120"/>
              <w:jc w:val="both"/>
              <w:rPr>
                <w:ins w:id="210" w:author="Weekend Nguyen" w:date="2017-08-20T22:04:00Z"/>
                <w:rFonts w:ascii="Times New Roman" w:hAnsi="Times New Roman" w:cs="Times New Roman"/>
                <w:sz w:val="26"/>
                <w:szCs w:val="26"/>
                <w:lang w:val="vi-VN"/>
              </w:rPr>
            </w:pPr>
            <w:ins w:id="211" w:author="Weekend Nguyen" w:date="2017-08-24T22:05:00Z">
              <w:r>
                <w:rPr>
                  <w:rFonts w:ascii="Times New Roman" w:hAnsi="Times New Roman" w:cs="Times New Roman"/>
                  <w:sz w:val="26"/>
                  <w:szCs w:val="26"/>
                </w:rPr>
                <w:t>Cần</w:t>
              </w:r>
            </w:ins>
          </w:p>
        </w:tc>
        <w:tc>
          <w:tcPr>
            <w:tcW w:w="1325" w:type="pct"/>
            <w:tcPrChange w:id="212" w:author="Windows User" w:date="2017-08-24T18:36:00Z">
              <w:tcPr>
                <w:tcW w:w="1325" w:type="pct"/>
              </w:tcPr>
            </w:tcPrChange>
          </w:tcPr>
          <w:p w:rsidR="00046E7E" w:rsidRPr="00A878FB" w:rsidRDefault="00046E7E" w:rsidP="00046E7E">
            <w:pPr>
              <w:spacing w:after="120"/>
              <w:jc w:val="both"/>
              <w:rPr>
                <w:ins w:id="213" w:author="Weekend Nguyen" w:date="2017-08-20T22:04:00Z"/>
                <w:rFonts w:ascii="Times New Roman" w:hAnsi="Times New Roman" w:cs="Times New Roman"/>
                <w:sz w:val="26"/>
                <w:szCs w:val="26"/>
                <w:lang w:val="vi-VN"/>
              </w:rPr>
            </w:pPr>
          </w:p>
        </w:tc>
      </w:tr>
      <w:tr w:rsidR="00046E7E" w:rsidRPr="00A878FB" w:rsidTr="00046E7E">
        <w:trPr>
          <w:trHeight w:val="339"/>
          <w:ins w:id="214" w:author="Weekend Nguyen" w:date="2017-08-20T22:04:00Z"/>
          <w:trPrChange w:id="215" w:author="Windows User" w:date="2017-08-24T18:36:00Z">
            <w:trPr>
              <w:trHeight w:val="339"/>
            </w:trPr>
          </w:trPrChange>
        </w:trPr>
        <w:tc>
          <w:tcPr>
            <w:tcW w:w="332" w:type="pct"/>
            <w:vAlign w:val="center"/>
            <w:tcPrChange w:id="216" w:author="Windows User" w:date="2017-08-24T18:36:00Z">
              <w:tcPr>
                <w:tcW w:w="331" w:type="pct"/>
                <w:vAlign w:val="center"/>
              </w:tcPr>
            </w:tcPrChange>
          </w:tcPr>
          <w:p w:rsidR="00046E7E" w:rsidRPr="004D0F42" w:rsidRDefault="00046E7E" w:rsidP="00046E7E">
            <w:pPr>
              <w:spacing w:after="120"/>
              <w:rPr>
                <w:ins w:id="217" w:author="Weekend Nguyen" w:date="2017-08-20T22:04:00Z"/>
                <w:rFonts w:ascii="Times New Roman" w:hAnsi="Times New Roman" w:cs="Times New Roman"/>
                <w:sz w:val="26"/>
                <w:szCs w:val="26"/>
                <w:rPrChange w:id="218" w:author="Weekend Nguyen" w:date="2017-08-20T22:05:00Z">
                  <w:rPr>
                    <w:ins w:id="219" w:author="Weekend Nguyen" w:date="2017-08-20T22:04:00Z"/>
                    <w:rFonts w:ascii="Times New Roman" w:hAnsi="Times New Roman" w:cs="Times New Roman"/>
                    <w:sz w:val="26"/>
                    <w:szCs w:val="26"/>
                    <w:lang w:val="vi-VN"/>
                  </w:rPr>
                </w:rPrChange>
              </w:rPr>
            </w:pPr>
            <w:ins w:id="220" w:author="Weekend Nguyen" w:date="2017-08-20T22:05:00Z">
              <w:r>
                <w:rPr>
                  <w:rFonts w:ascii="Times New Roman" w:hAnsi="Times New Roman" w:cs="Times New Roman"/>
                  <w:sz w:val="26"/>
                  <w:szCs w:val="26"/>
                </w:rPr>
                <w:t>20.</w:t>
              </w:r>
            </w:ins>
          </w:p>
        </w:tc>
        <w:tc>
          <w:tcPr>
            <w:tcW w:w="1513" w:type="pct"/>
            <w:vAlign w:val="center"/>
            <w:tcPrChange w:id="221" w:author="Windows User" w:date="2017-08-24T18:36:00Z">
              <w:tcPr>
                <w:tcW w:w="1514" w:type="pct"/>
                <w:gridSpan w:val="2"/>
                <w:vAlign w:val="center"/>
              </w:tcPr>
            </w:tcPrChange>
          </w:tcPr>
          <w:p w:rsidR="00046E7E" w:rsidRPr="00A878FB" w:rsidRDefault="00046E7E" w:rsidP="00046E7E">
            <w:pPr>
              <w:spacing w:after="120"/>
              <w:jc w:val="both"/>
              <w:rPr>
                <w:ins w:id="222" w:author="Weekend Nguyen" w:date="2017-08-20T22:04:00Z"/>
                <w:rFonts w:ascii="Times New Roman" w:hAnsi="Times New Roman" w:cs="Times New Roman"/>
                <w:sz w:val="26"/>
                <w:szCs w:val="26"/>
                <w:lang w:val="vi-VN"/>
              </w:rPr>
            </w:pPr>
            <w:ins w:id="223" w:author="Weekend Nguyen" w:date="2017-08-24T22:05:00Z">
              <w:r>
                <w:rPr>
                  <w:rFonts w:ascii="Times New Roman" w:hAnsi="Times New Roman" w:cs="Times New Roman"/>
                  <w:sz w:val="26"/>
                  <w:szCs w:val="26"/>
                </w:rPr>
                <w:t>Trong kho có xảy ra trường hợp hết loại thuố</w:t>
              </w:r>
              <w:r w:rsidR="005B0D00">
                <w:rPr>
                  <w:rFonts w:ascii="Times New Roman" w:hAnsi="Times New Roman" w:cs="Times New Roman"/>
                  <w:sz w:val="26"/>
                  <w:szCs w:val="26"/>
                </w:rPr>
                <w:t>c khách hà</w:t>
              </w:r>
              <w:r>
                <w:rPr>
                  <w:rFonts w:ascii="Times New Roman" w:hAnsi="Times New Roman" w:cs="Times New Roman"/>
                  <w:sz w:val="26"/>
                  <w:szCs w:val="26"/>
                </w:rPr>
                <w:t>ng cần mua không?</w:t>
              </w:r>
            </w:ins>
            <w:ins w:id="224" w:author="Weekend Nguyen" w:date="2017-08-24T22:56:00Z">
              <w:r w:rsidR="00FF79D5">
                <w:rPr>
                  <w:rFonts w:ascii="Times New Roman" w:hAnsi="Times New Roman" w:cs="Times New Roman"/>
                  <w:sz w:val="26"/>
                  <w:szCs w:val="26"/>
                </w:rPr>
                <w:t xml:space="preserve"> </w:t>
              </w:r>
            </w:ins>
            <w:ins w:id="225" w:author="Weekend Nguyen" w:date="2017-08-24T22:05:00Z">
              <w:r>
                <w:rPr>
                  <w:rFonts w:ascii="Times New Roman" w:hAnsi="Times New Roman" w:cs="Times New Roman"/>
                  <w:sz w:val="26"/>
                  <w:szCs w:val="26"/>
                </w:rPr>
                <w:t>Nếu có thì xử ý ra sau?</w:t>
              </w:r>
            </w:ins>
          </w:p>
        </w:tc>
        <w:tc>
          <w:tcPr>
            <w:tcW w:w="1830" w:type="pct"/>
            <w:vAlign w:val="center"/>
            <w:tcPrChange w:id="226" w:author="Windows User" w:date="2017-08-24T18:36:00Z">
              <w:tcPr>
                <w:tcW w:w="1830" w:type="pct"/>
                <w:vAlign w:val="center"/>
              </w:tcPr>
            </w:tcPrChange>
          </w:tcPr>
          <w:p w:rsidR="00046E7E" w:rsidRPr="00A878FB" w:rsidRDefault="00046E7E" w:rsidP="00046E7E">
            <w:pPr>
              <w:spacing w:after="120"/>
              <w:jc w:val="both"/>
              <w:rPr>
                <w:ins w:id="227" w:author="Weekend Nguyen" w:date="2017-08-20T22:04:00Z"/>
                <w:rFonts w:ascii="Times New Roman" w:hAnsi="Times New Roman" w:cs="Times New Roman"/>
                <w:sz w:val="26"/>
                <w:szCs w:val="26"/>
                <w:lang w:val="vi-VN"/>
              </w:rPr>
            </w:pPr>
            <w:ins w:id="228" w:author="Weekend Nguyen" w:date="2017-08-24T22:05:00Z">
              <w:r w:rsidRPr="0090009F">
                <w:rPr>
                  <w:rFonts w:ascii="Times New Roman" w:hAnsi="Times New Roman" w:cs="Times New Roman"/>
                  <w:sz w:val="26"/>
                  <w:szCs w:val="26"/>
                  <w:lang w:val="vi-VN"/>
                </w:rPr>
                <w:t>Có thể xảy ra trường hợp hết thuốc</w:t>
              </w:r>
            </w:ins>
            <w:ins w:id="229" w:author="Weekend Nguyen" w:date="2017-08-24T22:57:00Z">
              <w:r w:rsidR="00A52C95">
                <w:rPr>
                  <w:rFonts w:ascii="Times New Roman" w:hAnsi="Times New Roman" w:cs="Times New Roman"/>
                  <w:sz w:val="26"/>
                  <w:szCs w:val="26"/>
                </w:rPr>
                <w:t xml:space="preserve"> khi không kịp nhập thêm thuốc</w:t>
              </w:r>
            </w:ins>
            <w:ins w:id="230" w:author="Weekend Nguyen" w:date="2017-08-24T22:05:00Z">
              <w:r w:rsidRPr="0090009F">
                <w:rPr>
                  <w:rFonts w:ascii="Times New Roman" w:hAnsi="Times New Roman" w:cs="Times New Roman"/>
                  <w:sz w:val="26"/>
                  <w:szCs w:val="26"/>
                  <w:lang w:val="vi-VN"/>
                </w:rPr>
                <w:t>.</w:t>
              </w:r>
            </w:ins>
            <w:ins w:id="231" w:author="Weekend Nguyen" w:date="2017-08-24T22:56:00Z">
              <w:r w:rsidR="004A25FB">
                <w:rPr>
                  <w:rFonts w:ascii="Times New Roman" w:hAnsi="Times New Roman" w:cs="Times New Roman"/>
                  <w:sz w:val="26"/>
                  <w:szCs w:val="26"/>
                </w:rPr>
                <w:t xml:space="preserve"> </w:t>
              </w:r>
            </w:ins>
            <w:ins w:id="232" w:author="Weekend Nguyen" w:date="2017-08-24T22:05:00Z">
              <w:r w:rsidRPr="0090009F">
                <w:rPr>
                  <w:rFonts w:ascii="Times New Roman" w:hAnsi="Times New Roman" w:cs="Times New Roman"/>
                  <w:sz w:val="26"/>
                  <w:szCs w:val="26"/>
                  <w:lang w:val="vi-VN"/>
                </w:rPr>
                <w:t>Nhân viên bán thuốc sẽ đề nghị bác sĩ thay đ</w:t>
              </w:r>
              <w:r w:rsidR="00D23E1B">
                <w:rPr>
                  <w:rFonts w:ascii="Times New Roman" w:hAnsi="Times New Roman" w:cs="Times New Roman"/>
                  <w:sz w:val="26"/>
                  <w:szCs w:val="26"/>
                  <w:lang w:val="vi-VN"/>
                </w:rPr>
                <w:t>ổ</w:t>
              </w:r>
              <w:r w:rsidRPr="0090009F">
                <w:rPr>
                  <w:rFonts w:ascii="Times New Roman" w:hAnsi="Times New Roman" w:cs="Times New Roman"/>
                  <w:sz w:val="26"/>
                  <w:szCs w:val="26"/>
                  <w:lang w:val="vi-VN"/>
                </w:rPr>
                <w:t>i loại thuốc tương đương, sau đó báo cho bộ phận quản lý thuốc.</w:t>
              </w:r>
            </w:ins>
          </w:p>
        </w:tc>
        <w:tc>
          <w:tcPr>
            <w:tcW w:w="1325" w:type="pct"/>
            <w:tcPrChange w:id="233" w:author="Windows User" w:date="2017-08-24T18:36:00Z">
              <w:tcPr>
                <w:tcW w:w="1325" w:type="pct"/>
              </w:tcPr>
            </w:tcPrChange>
          </w:tcPr>
          <w:p w:rsidR="00046E7E" w:rsidRPr="00A878FB" w:rsidRDefault="00046E7E" w:rsidP="00046E7E">
            <w:pPr>
              <w:spacing w:after="120"/>
              <w:jc w:val="both"/>
              <w:rPr>
                <w:ins w:id="234" w:author="Weekend Nguyen" w:date="2017-08-20T22:04:00Z"/>
                <w:rFonts w:ascii="Times New Roman" w:hAnsi="Times New Roman" w:cs="Times New Roman"/>
                <w:sz w:val="26"/>
                <w:szCs w:val="26"/>
                <w:lang w:val="vi-VN"/>
              </w:rPr>
            </w:pPr>
          </w:p>
        </w:tc>
      </w:tr>
      <w:tr w:rsidR="00046E7E" w:rsidRPr="00EF141C" w:rsidTr="00046E7E">
        <w:trPr>
          <w:trHeight w:val="339"/>
          <w:ins w:id="235" w:author="Weekend Nguyen" w:date="2017-08-20T22:04:00Z"/>
          <w:trPrChange w:id="236" w:author="Windows User" w:date="2017-08-24T18:36:00Z">
            <w:trPr>
              <w:trHeight w:val="339"/>
            </w:trPr>
          </w:trPrChange>
        </w:trPr>
        <w:tc>
          <w:tcPr>
            <w:tcW w:w="332" w:type="pct"/>
            <w:vAlign w:val="center"/>
            <w:tcPrChange w:id="237" w:author="Windows User" w:date="2017-08-24T18:36:00Z">
              <w:tcPr>
                <w:tcW w:w="331" w:type="pct"/>
                <w:vAlign w:val="center"/>
              </w:tcPr>
            </w:tcPrChange>
          </w:tcPr>
          <w:p w:rsidR="00046E7E" w:rsidRPr="004D0F42" w:rsidRDefault="00046E7E" w:rsidP="00046E7E">
            <w:pPr>
              <w:spacing w:after="120"/>
              <w:rPr>
                <w:ins w:id="238" w:author="Weekend Nguyen" w:date="2017-08-20T22:04:00Z"/>
                <w:rFonts w:ascii="Times New Roman" w:hAnsi="Times New Roman" w:cs="Times New Roman"/>
                <w:sz w:val="26"/>
                <w:szCs w:val="26"/>
                <w:rPrChange w:id="239" w:author="Weekend Nguyen" w:date="2017-08-20T22:05:00Z">
                  <w:rPr>
                    <w:ins w:id="240" w:author="Weekend Nguyen" w:date="2017-08-20T22:04:00Z"/>
                    <w:rFonts w:ascii="Times New Roman" w:hAnsi="Times New Roman" w:cs="Times New Roman"/>
                    <w:sz w:val="26"/>
                    <w:szCs w:val="26"/>
                    <w:lang w:val="vi-VN"/>
                  </w:rPr>
                </w:rPrChange>
              </w:rPr>
            </w:pPr>
            <w:ins w:id="241" w:author="Weekend Nguyen" w:date="2017-08-20T22:05:00Z">
              <w:r>
                <w:rPr>
                  <w:rFonts w:ascii="Times New Roman" w:hAnsi="Times New Roman" w:cs="Times New Roman"/>
                  <w:sz w:val="26"/>
                  <w:szCs w:val="26"/>
                </w:rPr>
                <w:t>21.</w:t>
              </w:r>
            </w:ins>
          </w:p>
        </w:tc>
        <w:tc>
          <w:tcPr>
            <w:tcW w:w="1513" w:type="pct"/>
            <w:vAlign w:val="center"/>
            <w:tcPrChange w:id="242" w:author="Windows User" w:date="2017-08-24T18:36:00Z">
              <w:tcPr>
                <w:tcW w:w="1514" w:type="pct"/>
                <w:gridSpan w:val="2"/>
                <w:vAlign w:val="center"/>
              </w:tcPr>
            </w:tcPrChange>
          </w:tcPr>
          <w:p w:rsidR="00046E7E" w:rsidRPr="00A878FB" w:rsidRDefault="00046E7E" w:rsidP="00046E7E">
            <w:pPr>
              <w:spacing w:after="120"/>
              <w:jc w:val="both"/>
              <w:rPr>
                <w:ins w:id="243" w:author="Weekend Nguyen" w:date="2017-08-20T22:04:00Z"/>
                <w:rFonts w:ascii="Times New Roman" w:hAnsi="Times New Roman" w:cs="Times New Roman"/>
                <w:sz w:val="26"/>
                <w:szCs w:val="26"/>
                <w:lang w:val="vi-VN"/>
              </w:rPr>
            </w:pPr>
            <w:ins w:id="244" w:author="Weekend Nguyen" w:date="2017-08-24T22:05:00Z">
              <w:r>
                <w:rPr>
                  <w:rFonts w:ascii="Times New Roman" w:hAnsi="Times New Roman" w:cs="Times New Roman"/>
                  <w:sz w:val="26"/>
                  <w:szCs w:val="26"/>
                </w:rPr>
                <w:t>Sau khi bán thuốc cho khách hàng có cần in hóa đơn hay không?</w:t>
              </w:r>
            </w:ins>
            <w:ins w:id="245" w:author="Weekend Nguyen" w:date="2017-08-24T22:56:00Z">
              <w:r w:rsidR="00FF79D5">
                <w:rPr>
                  <w:rFonts w:ascii="Times New Roman" w:hAnsi="Times New Roman" w:cs="Times New Roman"/>
                  <w:sz w:val="26"/>
                  <w:szCs w:val="26"/>
                </w:rPr>
                <w:t xml:space="preserve"> </w:t>
              </w:r>
            </w:ins>
            <w:ins w:id="246" w:author="Weekend Nguyen" w:date="2017-08-24T22:05:00Z">
              <w:r>
                <w:rPr>
                  <w:rFonts w:ascii="Times New Roman" w:hAnsi="Times New Roman" w:cs="Times New Roman"/>
                  <w:sz w:val="26"/>
                  <w:szCs w:val="26"/>
                </w:rPr>
                <w:t>Nếu có thì mỗi khách hàng sẽ có bao nhiêu hó</w:t>
              </w:r>
            </w:ins>
            <w:ins w:id="247" w:author="Weekend Nguyen" w:date="2017-08-24T22:57:00Z">
              <w:r w:rsidR="00A75C54">
                <w:rPr>
                  <w:rFonts w:ascii="Times New Roman" w:hAnsi="Times New Roman" w:cs="Times New Roman"/>
                  <w:sz w:val="26"/>
                  <w:szCs w:val="26"/>
                </w:rPr>
                <w:t>a</w:t>
              </w:r>
            </w:ins>
            <w:ins w:id="248" w:author="Weekend Nguyen" w:date="2017-08-24T22:05:00Z">
              <w:r>
                <w:rPr>
                  <w:rFonts w:ascii="Times New Roman" w:hAnsi="Times New Roman" w:cs="Times New Roman"/>
                  <w:sz w:val="26"/>
                  <w:szCs w:val="26"/>
                </w:rPr>
                <w:t xml:space="preserve"> đơn?</w:t>
              </w:r>
            </w:ins>
          </w:p>
        </w:tc>
        <w:tc>
          <w:tcPr>
            <w:tcW w:w="1830" w:type="pct"/>
            <w:vAlign w:val="center"/>
            <w:tcPrChange w:id="249" w:author="Windows User" w:date="2017-08-24T18:36:00Z">
              <w:tcPr>
                <w:tcW w:w="1830" w:type="pct"/>
                <w:vAlign w:val="center"/>
              </w:tcPr>
            </w:tcPrChange>
          </w:tcPr>
          <w:p w:rsidR="00046E7E" w:rsidRPr="00A878FB" w:rsidRDefault="00046E7E" w:rsidP="00046E7E">
            <w:pPr>
              <w:spacing w:after="120"/>
              <w:jc w:val="both"/>
              <w:rPr>
                <w:ins w:id="250" w:author="Weekend Nguyen" w:date="2017-08-20T22:04:00Z"/>
                <w:rFonts w:ascii="Times New Roman" w:hAnsi="Times New Roman" w:cs="Times New Roman"/>
                <w:sz w:val="26"/>
                <w:szCs w:val="26"/>
                <w:lang w:val="vi-VN"/>
              </w:rPr>
            </w:pPr>
            <w:ins w:id="251" w:author="Weekend Nguyen" w:date="2017-08-24T22:05:00Z">
              <w:r w:rsidRPr="0090009F">
                <w:rPr>
                  <w:rFonts w:ascii="Times New Roman" w:hAnsi="Times New Roman" w:cs="Times New Roman"/>
                  <w:sz w:val="26"/>
                  <w:szCs w:val="26"/>
                  <w:lang w:val="vi-VN"/>
                </w:rPr>
                <w:t>Có.</w:t>
              </w:r>
            </w:ins>
            <w:ins w:id="252" w:author="Weekend Nguyen" w:date="2017-08-24T22:57:00Z">
              <w:r w:rsidR="00D13D92">
                <w:rPr>
                  <w:rFonts w:ascii="Times New Roman" w:hAnsi="Times New Roman" w:cs="Times New Roman"/>
                  <w:sz w:val="26"/>
                  <w:szCs w:val="26"/>
                </w:rPr>
                <w:t xml:space="preserve"> </w:t>
              </w:r>
            </w:ins>
            <w:ins w:id="253" w:author="Weekend Nguyen" w:date="2017-08-24T22:05:00Z">
              <w:r w:rsidRPr="0090009F">
                <w:rPr>
                  <w:rFonts w:ascii="Times New Roman" w:hAnsi="Times New Roman" w:cs="Times New Roman"/>
                  <w:sz w:val="26"/>
                  <w:szCs w:val="26"/>
                  <w:lang w:val="vi-VN"/>
                </w:rPr>
                <w:t>Mỗi khách hàng sẽ có duy nhất một hóa đơn</w:t>
              </w:r>
            </w:ins>
            <w:ins w:id="254" w:author="Weekend Nguyen" w:date="2017-08-24T22:57:00Z">
              <w:r w:rsidR="00387062">
                <w:rPr>
                  <w:rFonts w:ascii="Times New Roman" w:hAnsi="Times New Roman" w:cs="Times New Roman"/>
                  <w:sz w:val="26"/>
                  <w:szCs w:val="26"/>
                </w:rPr>
                <w:t xml:space="preserve"> cho 1 lần bán thuốc</w:t>
              </w:r>
            </w:ins>
            <w:ins w:id="255" w:author="Weekend Nguyen" w:date="2017-08-24T22:05:00Z">
              <w:r w:rsidRPr="0090009F">
                <w:rPr>
                  <w:rFonts w:ascii="Times New Roman" w:hAnsi="Times New Roman" w:cs="Times New Roman"/>
                  <w:sz w:val="26"/>
                  <w:szCs w:val="26"/>
                  <w:lang w:val="vi-VN"/>
                </w:rPr>
                <w:t>.</w:t>
              </w:r>
            </w:ins>
          </w:p>
        </w:tc>
        <w:tc>
          <w:tcPr>
            <w:tcW w:w="1325" w:type="pct"/>
            <w:tcPrChange w:id="256" w:author="Windows User" w:date="2017-08-24T18:36:00Z">
              <w:tcPr>
                <w:tcW w:w="1325" w:type="pct"/>
              </w:tcPr>
            </w:tcPrChange>
          </w:tcPr>
          <w:p w:rsidR="00046E7E" w:rsidRPr="00A878FB" w:rsidRDefault="00046E7E" w:rsidP="00046E7E">
            <w:pPr>
              <w:spacing w:after="120"/>
              <w:jc w:val="both"/>
              <w:rPr>
                <w:ins w:id="257" w:author="Weekend Nguyen" w:date="2017-08-20T22:04:00Z"/>
                <w:rFonts w:ascii="Times New Roman" w:hAnsi="Times New Roman" w:cs="Times New Roman"/>
                <w:sz w:val="26"/>
                <w:szCs w:val="26"/>
                <w:lang w:val="vi-VN"/>
              </w:rPr>
            </w:pPr>
          </w:p>
        </w:tc>
      </w:tr>
      <w:tr w:rsidR="00E53454" w:rsidRPr="00EF141C" w:rsidTr="00046E7E">
        <w:trPr>
          <w:trHeight w:val="339"/>
          <w:ins w:id="258" w:author="Weekend Nguyen" w:date="2017-08-20T22:04:00Z"/>
          <w:trPrChange w:id="259" w:author="Windows User" w:date="2017-08-24T18:36:00Z">
            <w:trPr>
              <w:trHeight w:val="339"/>
            </w:trPr>
          </w:trPrChange>
        </w:trPr>
        <w:tc>
          <w:tcPr>
            <w:tcW w:w="332" w:type="pct"/>
            <w:vAlign w:val="center"/>
            <w:tcPrChange w:id="260" w:author="Windows User" w:date="2017-08-24T18:36:00Z">
              <w:tcPr>
                <w:tcW w:w="331" w:type="pct"/>
                <w:vAlign w:val="center"/>
              </w:tcPr>
            </w:tcPrChange>
          </w:tcPr>
          <w:p w:rsidR="00E53454" w:rsidRPr="004D0F42" w:rsidRDefault="00E53454" w:rsidP="00E53454">
            <w:pPr>
              <w:spacing w:after="120"/>
              <w:rPr>
                <w:ins w:id="261" w:author="Weekend Nguyen" w:date="2017-08-20T22:04:00Z"/>
                <w:rFonts w:ascii="Times New Roman" w:hAnsi="Times New Roman" w:cs="Times New Roman"/>
                <w:sz w:val="26"/>
                <w:szCs w:val="26"/>
                <w:rPrChange w:id="262" w:author="Weekend Nguyen" w:date="2017-08-20T22:05:00Z">
                  <w:rPr>
                    <w:ins w:id="263" w:author="Weekend Nguyen" w:date="2017-08-20T22:04:00Z"/>
                    <w:rFonts w:ascii="Times New Roman" w:hAnsi="Times New Roman" w:cs="Times New Roman"/>
                    <w:sz w:val="26"/>
                    <w:szCs w:val="26"/>
                    <w:lang w:val="vi-VN"/>
                  </w:rPr>
                </w:rPrChange>
              </w:rPr>
            </w:pPr>
            <w:ins w:id="264" w:author="Weekend Nguyen" w:date="2017-08-20T22:05:00Z">
              <w:r>
                <w:rPr>
                  <w:rFonts w:ascii="Times New Roman" w:hAnsi="Times New Roman" w:cs="Times New Roman"/>
                  <w:sz w:val="26"/>
                  <w:szCs w:val="26"/>
                </w:rPr>
                <w:t>22.</w:t>
              </w:r>
            </w:ins>
          </w:p>
        </w:tc>
        <w:tc>
          <w:tcPr>
            <w:tcW w:w="1513" w:type="pct"/>
            <w:vAlign w:val="center"/>
            <w:tcPrChange w:id="265" w:author="Windows User" w:date="2017-08-24T18:36:00Z">
              <w:tcPr>
                <w:tcW w:w="1514" w:type="pct"/>
                <w:gridSpan w:val="2"/>
                <w:vAlign w:val="center"/>
              </w:tcPr>
            </w:tcPrChange>
          </w:tcPr>
          <w:p w:rsidR="00E53454" w:rsidRPr="00A878FB" w:rsidRDefault="00E53454" w:rsidP="00E53454">
            <w:pPr>
              <w:spacing w:after="120"/>
              <w:jc w:val="both"/>
              <w:rPr>
                <w:ins w:id="266" w:author="Weekend Nguyen" w:date="2017-08-20T22:04:00Z"/>
                <w:rFonts w:ascii="Times New Roman" w:hAnsi="Times New Roman" w:cs="Times New Roman"/>
                <w:sz w:val="26"/>
                <w:szCs w:val="26"/>
                <w:lang w:val="vi-VN"/>
              </w:rPr>
            </w:pPr>
            <w:ins w:id="267" w:author="Weekend Nguyen" w:date="2017-08-24T23:06:00Z">
              <w:r>
                <w:rPr>
                  <w:rFonts w:ascii="Times New Roman" w:hAnsi="Times New Roman" w:cs="Times New Roman"/>
                  <w:sz w:val="26"/>
                  <w:szCs w:val="26"/>
                </w:rPr>
                <w:t>Khi nhập thuốc mới cần kiểm tra những thông tin gì?</w:t>
              </w:r>
            </w:ins>
          </w:p>
        </w:tc>
        <w:tc>
          <w:tcPr>
            <w:tcW w:w="1830" w:type="pct"/>
            <w:vAlign w:val="center"/>
            <w:tcPrChange w:id="268" w:author="Windows User" w:date="2017-08-24T18:36:00Z">
              <w:tcPr>
                <w:tcW w:w="1830" w:type="pct"/>
                <w:vAlign w:val="center"/>
              </w:tcPr>
            </w:tcPrChange>
          </w:tcPr>
          <w:p w:rsidR="00E53454" w:rsidRPr="00A878FB" w:rsidRDefault="00E53454" w:rsidP="00E53454">
            <w:pPr>
              <w:spacing w:after="120"/>
              <w:jc w:val="both"/>
              <w:rPr>
                <w:ins w:id="269" w:author="Weekend Nguyen" w:date="2017-08-20T22:04:00Z"/>
                <w:rFonts w:ascii="Times New Roman" w:hAnsi="Times New Roman" w:cs="Times New Roman"/>
                <w:sz w:val="26"/>
                <w:szCs w:val="26"/>
                <w:lang w:val="vi-VN"/>
              </w:rPr>
            </w:pPr>
            <w:ins w:id="270" w:author="Weekend Nguyen" w:date="2017-08-24T23:06:00Z">
              <w:r w:rsidRPr="0090009F">
                <w:rPr>
                  <w:rFonts w:ascii="Times New Roman" w:hAnsi="Times New Roman" w:cs="Times New Roman"/>
                  <w:sz w:val="26"/>
                  <w:szCs w:val="26"/>
                  <w:lang w:val="vi-VN"/>
                </w:rPr>
                <w:t>Tên đầu thuốc, tác dụng, có tác dụng phụ hay không, hạn sử dụng, sản phẩm mới hay cũ.</w:t>
              </w:r>
            </w:ins>
          </w:p>
        </w:tc>
        <w:tc>
          <w:tcPr>
            <w:tcW w:w="1325" w:type="pct"/>
            <w:tcPrChange w:id="271" w:author="Windows User" w:date="2017-08-24T18:36:00Z">
              <w:tcPr>
                <w:tcW w:w="1325" w:type="pct"/>
              </w:tcPr>
            </w:tcPrChange>
          </w:tcPr>
          <w:p w:rsidR="00E53454" w:rsidRPr="00A878FB" w:rsidRDefault="00E53454" w:rsidP="00E53454">
            <w:pPr>
              <w:spacing w:after="120"/>
              <w:jc w:val="both"/>
              <w:rPr>
                <w:ins w:id="272" w:author="Weekend Nguyen" w:date="2017-08-20T22:04:00Z"/>
                <w:rFonts w:ascii="Times New Roman" w:hAnsi="Times New Roman" w:cs="Times New Roman"/>
                <w:sz w:val="26"/>
                <w:szCs w:val="26"/>
                <w:lang w:val="vi-VN"/>
              </w:rPr>
            </w:pPr>
          </w:p>
        </w:tc>
      </w:tr>
      <w:tr w:rsidR="00E53454" w:rsidRPr="00EF141C" w:rsidTr="00046E7E">
        <w:trPr>
          <w:trHeight w:val="339"/>
          <w:ins w:id="273" w:author="Weekend Nguyen" w:date="2017-08-20T22:04:00Z"/>
          <w:trPrChange w:id="274" w:author="Windows User" w:date="2017-08-24T18:36:00Z">
            <w:trPr>
              <w:trHeight w:val="339"/>
            </w:trPr>
          </w:trPrChange>
        </w:trPr>
        <w:tc>
          <w:tcPr>
            <w:tcW w:w="332" w:type="pct"/>
            <w:vAlign w:val="center"/>
            <w:tcPrChange w:id="275" w:author="Windows User" w:date="2017-08-24T18:36:00Z">
              <w:tcPr>
                <w:tcW w:w="331" w:type="pct"/>
                <w:vAlign w:val="center"/>
              </w:tcPr>
            </w:tcPrChange>
          </w:tcPr>
          <w:p w:rsidR="00E53454" w:rsidRPr="004D0F42" w:rsidRDefault="00E53454" w:rsidP="00E53454">
            <w:pPr>
              <w:spacing w:after="120"/>
              <w:rPr>
                <w:ins w:id="276" w:author="Weekend Nguyen" w:date="2017-08-20T22:04:00Z"/>
                <w:rFonts w:ascii="Times New Roman" w:hAnsi="Times New Roman" w:cs="Times New Roman"/>
                <w:sz w:val="26"/>
                <w:szCs w:val="26"/>
                <w:rPrChange w:id="277" w:author="Weekend Nguyen" w:date="2017-08-20T22:05:00Z">
                  <w:rPr>
                    <w:ins w:id="278" w:author="Weekend Nguyen" w:date="2017-08-20T22:04:00Z"/>
                    <w:rFonts w:ascii="Times New Roman" w:hAnsi="Times New Roman" w:cs="Times New Roman"/>
                    <w:sz w:val="26"/>
                    <w:szCs w:val="26"/>
                    <w:lang w:val="vi-VN"/>
                  </w:rPr>
                </w:rPrChange>
              </w:rPr>
            </w:pPr>
            <w:ins w:id="279" w:author="Weekend Nguyen" w:date="2017-08-20T22:05:00Z">
              <w:r>
                <w:rPr>
                  <w:rFonts w:ascii="Times New Roman" w:hAnsi="Times New Roman" w:cs="Times New Roman"/>
                  <w:sz w:val="26"/>
                  <w:szCs w:val="26"/>
                </w:rPr>
                <w:t>23.</w:t>
              </w:r>
            </w:ins>
          </w:p>
        </w:tc>
        <w:tc>
          <w:tcPr>
            <w:tcW w:w="1513" w:type="pct"/>
            <w:vAlign w:val="center"/>
            <w:tcPrChange w:id="280" w:author="Windows User" w:date="2017-08-24T18:36:00Z">
              <w:tcPr>
                <w:tcW w:w="1514" w:type="pct"/>
                <w:gridSpan w:val="2"/>
                <w:vAlign w:val="center"/>
              </w:tcPr>
            </w:tcPrChange>
          </w:tcPr>
          <w:p w:rsidR="00E53454" w:rsidRPr="00A878FB" w:rsidRDefault="00E53454" w:rsidP="00E53454">
            <w:pPr>
              <w:spacing w:after="120"/>
              <w:jc w:val="both"/>
              <w:rPr>
                <w:ins w:id="281" w:author="Weekend Nguyen" w:date="2017-08-20T22:04:00Z"/>
                <w:rFonts w:ascii="Times New Roman" w:hAnsi="Times New Roman" w:cs="Times New Roman"/>
                <w:sz w:val="26"/>
                <w:szCs w:val="26"/>
                <w:lang w:val="vi-VN"/>
              </w:rPr>
            </w:pPr>
            <w:ins w:id="282" w:author="Weekend Nguyen" w:date="2017-08-24T23:06:00Z">
              <w:r>
                <w:rPr>
                  <w:rFonts w:ascii="Times New Roman" w:hAnsi="Times New Roman" w:cs="Times New Roman"/>
                  <w:sz w:val="26"/>
                  <w:szCs w:val="26"/>
                </w:rPr>
                <w:t>Có cần đăng nhập trước khi thực hiện các chức năng không?</w:t>
              </w:r>
            </w:ins>
            <w:ins w:id="283" w:author="Windows User" w:date="2017-08-24T18:34:00Z">
              <w:del w:id="284" w:author="Weekend Nguyen" w:date="2017-08-24T22:05:00Z">
                <w:r w:rsidDel="00046E7E">
                  <w:rPr>
                    <w:rFonts w:ascii="Times New Roman" w:hAnsi="Times New Roman" w:cs="Times New Roman"/>
                    <w:sz w:val="26"/>
                    <w:szCs w:val="26"/>
                  </w:rPr>
                  <w:delText>Hệ thống sẽ bán thuốc cho những loại khách hàng nào?</w:delText>
                </w:r>
              </w:del>
            </w:ins>
          </w:p>
        </w:tc>
        <w:tc>
          <w:tcPr>
            <w:tcW w:w="1830" w:type="pct"/>
            <w:vAlign w:val="center"/>
            <w:tcPrChange w:id="285" w:author="Windows User" w:date="2017-08-24T18:36:00Z">
              <w:tcPr>
                <w:tcW w:w="1830" w:type="pct"/>
                <w:vAlign w:val="center"/>
              </w:tcPr>
            </w:tcPrChange>
          </w:tcPr>
          <w:p w:rsidR="00E53454" w:rsidRPr="00A878FB" w:rsidRDefault="00E53454" w:rsidP="00E53454">
            <w:pPr>
              <w:spacing w:after="120"/>
              <w:jc w:val="both"/>
              <w:rPr>
                <w:ins w:id="286" w:author="Weekend Nguyen" w:date="2017-08-20T22:04:00Z"/>
                <w:rFonts w:ascii="Times New Roman" w:hAnsi="Times New Roman" w:cs="Times New Roman"/>
                <w:sz w:val="26"/>
                <w:szCs w:val="26"/>
                <w:lang w:val="vi-VN"/>
              </w:rPr>
            </w:pPr>
            <w:ins w:id="287" w:author="Weekend Nguyen" w:date="2017-08-24T23:06:00Z">
              <w:r>
                <w:rPr>
                  <w:rFonts w:ascii="Times New Roman" w:hAnsi="Times New Roman" w:cs="Times New Roman"/>
                  <w:sz w:val="26"/>
                  <w:szCs w:val="26"/>
                </w:rPr>
                <w:t>Có.</w:t>
              </w:r>
            </w:ins>
            <w:ins w:id="288" w:author="Windows User" w:date="2017-08-24T18:35:00Z">
              <w:del w:id="289" w:author="Weekend Nguyen" w:date="2017-08-24T22:05:00Z">
                <w:r w:rsidRPr="006B16B2" w:rsidDel="00046E7E">
                  <w:rPr>
                    <w:rFonts w:ascii="Times New Roman" w:hAnsi="Times New Roman" w:cs="Times New Roman"/>
                    <w:sz w:val="26"/>
                    <w:szCs w:val="26"/>
                    <w:lang w:val="vi-VN"/>
                    <w:rPrChange w:id="290" w:author="Windows User" w:date="2017-08-24T18:36:00Z">
                      <w:rPr>
                        <w:rFonts w:ascii="Times New Roman" w:hAnsi="Times New Roman" w:cs="Times New Roman"/>
                        <w:sz w:val="26"/>
                        <w:szCs w:val="26"/>
                      </w:rPr>
                    </w:rPrChange>
                  </w:rPr>
                  <w:delText>Hệ thống sẽ bán thuốc cho tất cả khách hàng.</w:delText>
                </w:r>
              </w:del>
            </w:ins>
          </w:p>
        </w:tc>
        <w:tc>
          <w:tcPr>
            <w:tcW w:w="1325" w:type="pct"/>
            <w:tcPrChange w:id="291" w:author="Windows User" w:date="2017-08-24T18:36:00Z">
              <w:tcPr>
                <w:tcW w:w="1325" w:type="pct"/>
              </w:tcPr>
            </w:tcPrChange>
          </w:tcPr>
          <w:p w:rsidR="00E53454" w:rsidRPr="00A878FB" w:rsidRDefault="00E53454" w:rsidP="00E53454">
            <w:pPr>
              <w:spacing w:after="120"/>
              <w:jc w:val="both"/>
              <w:rPr>
                <w:ins w:id="292" w:author="Weekend Nguyen" w:date="2017-08-20T22:04:00Z"/>
                <w:rFonts w:ascii="Times New Roman" w:hAnsi="Times New Roman" w:cs="Times New Roman"/>
                <w:sz w:val="26"/>
                <w:szCs w:val="26"/>
                <w:lang w:val="vi-VN"/>
              </w:rPr>
            </w:pPr>
          </w:p>
        </w:tc>
      </w:tr>
      <w:tr w:rsidR="00E53454" w:rsidRPr="00EF141C" w:rsidTr="00046E7E">
        <w:trPr>
          <w:trHeight w:val="339"/>
          <w:ins w:id="293" w:author="Weekend Nguyen" w:date="2017-08-20T22:04:00Z"/>
          <w:trPrChange w:id="294" w:author="Windows User" w:date="2017-08-24T18:36:00Z">
            <w:trPr>
              <w:trHeight w:val="339"/>
            </w:trPr>
          </w:trPrChange>
        </w:trPr>
        <w:tc>
          <w:tcPr>
            <w:tcW w:w="332" w:type="pct"/>
            <w:vAlign w:val="center"/>
            <w:tcPrChange w:id="295" w:author="Windows User" w:date="2017-08-24T18:36:00Z">
              <w:tcPr>
                <w:tcW w:w="331" w:type="pct"/>
                <w:vAlign w:val="center"/>
              </w:tcPr>
            </w:tcPrChange>
          </w:tcPr>
          <w:p w:rsidR="00E53454" w:rsidRPr="004D0F42" w:rsidRDefault="00E53454" w:rsidP="00E53454">
            <w:pPr>
              <w:spacing w:after="120"/>
              <w:rPr>
                <w:ins w:id="296" w:author="Weekend Nguyen" w:date="2017-08-20T22:04:00Z"/>
                <w:rFonts w:ascii="Times New Roman" w:hAnsi="Times New Roman" w:cs="Times New Roman"/>
                <w:sz w:val="26"/>
                <w:szCs w:val="26"/>
                <w:rPrChange w:id="297" w:author="Weekend Nguyen" w:date="2017-08-20T22:05:00Z">
                  <w:rPr>
                    <w:ins w:id="298" w:author="Weekend Nguyen" w:date="2017-08-20T22:04:00Z"/>
                    <w:rFonts w:ascii="Times New Roman" w:hAnsi="Times New Roman" w:cs="Times New Roman"/>
                    <w:sz w:val="26"/>
                    <w:szCs w:val="26"/>
                    <w:lang w:val="vi-VN"/>
                  </w:rPr>
                </w:rPrChange>
              </w:rPr>
            </w:pPr>
            <w:ins w:id="299" w:author="Weekend Nguyen" w:date="2017-08-20T22:05:00Z">
              <w:r>
                <w:rPr>
                  <w:rFonts w:ascii="Times New Roman" w:hAnsi="Times New Roman" w:cs="Times New Roman"/>
                  <w:sz w:val="26"/>
                  <w:szCs w:val="26"/>
                </w:rPr>
                <w:t>24.</w:t>
              </w:r>
            </w:ins>
          </w:p>
        </w:tc>
        <w:tc>
          <w:tcPr>
            <w:tcW w:w="1513" w:type="pct"/>
            <w:vAlign w:val="center"/>
            <w:tcPrChange w:id="300" w:author="Windows User" w:date="2017-08-24T18:36:00Z">
              <w:tcPr>
                <w:tcW w:w="1514" w:type="pct"/>
                <w:gridSpan w:val="2"/>
                <w:vAlign w:val="center"/>
              </w:tcPr>
            </w:tcPrChange>
          </w:tcPr>
          <w:p w:rsidR="00E53454" w:rsidRPr="00A878FB" w:rsidRDefault="00E53454" w:rsidP="00E53454">
            <w:pPr>
              <w:spacing w:after="120"/>
              <w:jc w:val="both"/>
              <w:rPr>
                <w:ins w:id="301" w:author="Weekend Nguyen" w:date="2017-08-20T22:04:00Z"/>
                <w:rFonts w:ascii="Times New Roman" w:hAnsi="Times New Roman" w:cs="Times New Roman"/>
                <w:sz w:val="26"/>
                <w:szCs w:val="26"/>
                <w:lang w:val="vi-VN"/>
              </w:rPr>
            </w:pPr>
            <w:ins w:id="302" w:author="Weekend Nguyen" w:date="2017-08-24T23:06:00Z">
              <w:r>
                <w:rPr>
                  <w:rFonts w:ascii="Times New Roman" w:hAnsi="Times New Roman" w:cs="Times New Roman"/>
                  <w:sz w:val="26"/>
                  <w:szCs w:val="26"/>
                </w:rPr>
                <w:t>Nếu khách hàng mua thuốc theo chế độ bảo hiểm y tế thì giải quyết như thế nào?</w:t>
              </w:r>
            </w:ins>
          </w:p>
        </w:tc>
        <w:tc>
          <w:tcPr>
            <w:tcW w:w="1830" w:type="pct"/>
            <w:vAlign w:val="center"/>
            <w:tcPrChange w:id="303" w:author="Windows User" w:date="2017-08-24T18:36:00Z">
              <w:tcPr>
                <w:tcW w:w="1830" w:type="pct"/>
                <w:vAlign w:val="center"/>
              </w:tcPr>
            </w:tcPrChange>
          </w:tcPr>
          <w:p w:rsidR="00E53454" w:rsidRPr="00A878FB" w:rsidRDefault="00E53454" w:rsidP="00E53454">
            <w:pPr>
              <w:spacing w:after="120"/>
              <w:jc w:val="both"/>
              <w:rPr>
                <w:ins w:id="304" w:author="Weekend Nguyen" w:date="2017-08-20T22:04:00Z"/>
                <w:rFonts w:ascii="Times New Roman" w:hAnsi="Times New Roman" w:cs="Times New Roman"/>
                <w:sz w:val="26"/>
                <w:szCs w:val="26"/>
                <w:lang w:val="vi-VN"/>
              </w:rPr>
            </w:pPr>
            <w:ins w:id="305" w:author="Weekend Nguyen" w:date="2017-08-24T23:06:00Z">
              <w:r>
                <w:rPr>
                  <w:rFonts w:ascii="Times New Roman" w:hAnsi="Times New Roman" w:cs="Times New Roman"/>
                  <w:sz w:val="26"/>
                  <w:szCs w:val="26"/>
                </w:rPr>
                <w:t>Nếu khách hàng có bảo hiểm y tế thì nhân viên bán hàng sẽ phải lưu thông tin của khách hàng lại và tính theo mức giá của chế độ bảo hiểm.</w:t>
              </w:r>
            </w:ins>
          </w:p>
        </w:tc>
        <w:tc>
          <w:tcPr>
            <w:tcW w:w="1325" w:type="pct"/>
            <w:tcPrChange w:id="306" w:author="Windows User" w:date="2017-08-24T18:36:00Z">
              <w:tcPr>
                <w:tcW w:w="1325" w:type="pct"/>
              </w:tcPr>
            </w:tcPrChange>
          </w:tcPr>
          <w:p w:rsidR="00E53454" w:rsidRPr="00A878FB" w:rsidRDefault="00E53454" w:rsidP="00E53454">
            <w:pPr>
              <w:spacing w:after="120"/>
              <w:jc w:val="both"/>
              <w:rPr>
                <w:ins w:id="307" w:author="Weekend Nguyen" w:date="2017-08-20T22:04:00Z"/>
                <w:rFonts w:ascii="Times New Roman" w:hAnsi="Times New Roman" w:cs="Times New Roman"/>
                <w:sz w:val="26"/>
                <w:szCs w:val="26"/>
                <w:lang w:val="vi-VN"/>
              </w:rPr>
            </w:pPr>
            <w:ins w:id="308" w:author="Weekend Nguyen" w:date="2017-08-24T23:06:00Z">
              <w:r>
                <w:rPr>
                  <w:rFonts w:ascii="Times New Roman" w:hAnsi="Times New Roman" w:cs="Times New Roman"/>
                  <w:sz w:val="26"/>
                  <w:szCs w:val="26"/>
                </w:rPr>
                <w:t>Lưu mã số thẻ, ngày mua thuốc…</w:t>
              </w:r>
            </w:ins>
          </w:p>
        </w:tc>
      </w:tr>
      <w:tr w:rsidR="00E53454" w:rsidRPr="00EF141C" w:rsidTr="00046E7E">
        <w:trPr>
          <w:trHeight w:val="339"/>
          <w:ins w:id="309" w:author="Weekend Nguyen" w:date="2017-08-20T22:04:00Z"/>
          <w:trPrChange w:id="310" w:author="Windows User" w:date="2017-08-24T18:36:00Z">
            <w:trPr>
              <w:trHeight w:val="339"/>
            </w:trPr>
          </w:trPrChange>
        </w:trPr>
        <w:tc>
          <w:tcPr>
            <w:tcW w:w="332" w:type="pct"/>
            <w:vAlign w:val="center"/>
            <w:tcPrChange w:id="311" w:author="Windows User" w:date="2017-08-24T18:36:00Z">
              <w:tcPr>
                <w:tcW w:w="331" w:type="pct"/>
                <w:vAlign w:val="center"/>
              </w:tcPr>
            </w:tcPrChange>
          </w:tcPr>
          <w:p w:rsidR="00E53454" w:rsidRPr="004D0F42" w:rsidRDefault="00E53454" w:rsidP="00E53454">
            <w:pPr>
              <w:spacing w:after="120"/>
              <w:rPr>
                <w:ins w:id="312" w:author="Weekend Nguyen" w:date="2017-08-20T22:04:00Z"/>
                <w:rFonts w:ascii="Times New Roman" w:hAnsi="Times New Roman" w:cs="Times New Roman"/>
                <w:sz w:val="26"/>
                <w:szCs w:val="26"/>
                <w:rPrChange w:id="313" w:author="Weekend Nguyen" w:date="2017-08-20T22:05:00Z">
                  <w:rPr>
                    <w:ins w:id="314" w:author="Weekend Nguyen" w:date="2017-08-20T22:04:00Z"/>
                    <w:rFonts w:ascii="Times New Roman" w:hAnsi="Times New Roman" w:cs="Times New Roman"/>
                    <w:sz w:val="26"/>
                    <w:szCs w:val="26"/>
                    <w:lang w:val="vi-VN"/>
                  </w:rPr>
                </w:rPrChange>
              </w:rPr>
            </w:pPr>
            <w:ins w:id="315" w:author="Weekend Nguyen" w:date="2017-08-20T22:05:00Z">
              <w:r>
                <w:rPr>
                  <w:rFonts w:ascii="Times New Roman" w:hAnsi="Times New Roman" w:cs="Times New Roman"/>
                  <w:sz w:val="26"/>
                  <w:szCs w:val="26"/>
                </w:rPr>
                <w:t>25.</w:t>
              </w:r>
            </w:ins>
          </w:p>
        </w:tc>
        <w:tc>
          <w:tcPr>
            <w:tcW w:w="1513" w:type="pct"/>
            <w:vAlign w:val="center"/>
            <w:tcPrChange w:id="316" w:author="Windows User" w:date="2017-08-24T18:36:00Z">
              <w:tcPr>
                <w:tcW w:w="1514" w:type="pct"/>
                <w:gridSpan w:val="2"/>
                <w:vAlign w:val="center"/>
              </w:tcPr>
            </w:tcPrChange>
          </w:tcPr>
          <w:p w:rsidR="00E53454" w:rsidRPr="00A878FB" w:rsidRDefault="00E53454" w:rsidP="00E53454">
            <w:pPr>
              <w:spacing w:after="120"/>
              <w:jc w:val="both"/>
              <w:rPr>
                <w:ins w:id="317" w:author="Weekend Nguyen" w:date="2017-08-20T22:04:00Z"/>
                <w:rFonts w:ascii="Times New Roman" w:hAnsi="Times New Roman" w:cs="Times New Roman"/>
                <w:sz w:val="26"/>
                <w:szCs w:val="26"/>
                <w:lang w:val="vi-VN"/>
              </w:rPr>
            </w:pPr>
            <w:ins w:id="318" w:author="Weekend Nguyen" w:date="2017-08-24T23:06:00Z">
              <w:r>
                <w:rPr>
                  <w:rFonts w:ascii="Times New Roman" w:hAnsi="Times New Roman" w:cs="Times New Roman"/>
                  <w:sz w:val="26"/>
                  <w:szCs w:val="26"/>
                </w:rPr>
                <w:t>Nên lưu trữ thông tin của hóa đơn hay thông tin của đơn thuốc hay lưu cả hai?</w:t>
              </w:r>
            </w:ins>
          </w:p>
        </w:tc>
        <w:tc>
          <w:tcPr>
            <w:tcW w:w="1830" w:type="pct"/>
            <w:vAlign w:val="center"/>
            <w:tcPrChange w:id="319" w:author="Windows User" w:date="2017-08-24T18:36:00Z">
              <w:tcPr>
                <w:tcW w:w="1830" w:type="pct"/>
                <w:vAlign w:val="center"/>
              </w:tcPr>
            </w:tcPrChange>
          </w:tcPr>
          <w:p w:rsidR="00E53454" w:rsidRPr="00A878FB" w:rsidRDefault="00E53454" w:rsidP="00E53454">
            <w:pPr>
              <w:spacing w:after="120"/>
              <w:jc w:val="both"/>
              <w:rPr>
                <w:ins w:id="320" w:author="Weekend Nguyen" w:date="2017-08-20T22:04:00Z"/>
                <w:rFonts w:ascii="Times New Roman" w:hAnsi="Times New Roman" w:cs="Times New Roman"/>
                <w:sz w:val="26"/>
                <w:szCs w:val="26"/>
                <w:lang w:val="vi-VN"/>
              </w:rPr>
            </w:pPr>
            <w:ins w:id="321" w:author="Weekend Nguyen" w:date="2017-08-24T23:06:00Z">
              <w:r>
                <w:rPr>
                  <w:rFonts w:ascii="Times New Roman" w:hAnsi="Times New Roman" w:cs="Times New Roman"/>
                  <w:sz w:val="26"/>
                  <w:szCs w:val="26"/>
                </w:rPr>
                <w:t>Chỉ cần lưu trữ thông tin của hóa đơn.</w:t>
              </w:r>
            </w:ins>
          </w:p>
        </w:tc>
        <w:tc>
          <w:tcPr>
            <w:tcW w:w="1325" w:type="pct"/>
            <w:tcPrChange w:id="322" w:author="Windows User" w:date="2017-08-24T18:36:00Z">
              <w:tcPr>
                <w:tcW w:w="1325" w:type="pct"/>
              </w:tcPr>
            </w:tcPrChange>
          </w:tcPr>
          <w:p w:rsidR="00E53454" w:rsidRPr="00A878FB" w:rsidRDefault="00E53454" w:rsidP="00E53454">
            <w:pPr>
              <w:spacing w:after="120"/>
              <w:jc w:val="both"/>
              <w:rPr>
                <w:ins w:id="323" w:author="Weekend Nguyen" w:date="2017-08-20T22:04:00Z"/>
                <w:rFonts w:ascii="Times New Roman" w:hAnsi="Times New Roman" w:cs="Times New Roman"/>
                <w:sz w:val="26"/>
                <w:szCs w:val="26"/>
                <w:lang w:val="vi-VN"/>
              </w:rPr>
            </w:pPr>
          </w:p>
        </w:tc>
      </w:tr>
      <w:tr w:rsidR="00E53454" w:rsidRPr="00EF141C" w:rsidTr="00046E7E">
        <w:trPr>
          <w:trHeight w:val="339"/>
          <w:ins w:id="324" w:author="Windows User" w:date="2017-08-24T18:33:00Z"/>
          <w:trPrChange w:id="325" w:author="Windows User" w:date="2017-08-24T18:36:00Z">
            <w:trPr>
              <w:trHeight w:val="339"/>
            </w:trPr>
          </w:trPrChange>
        </w:trPr>
        <w:tc>
          <w:tcPr>
            <w:tcW w:w="332" w:type="pct"/>
            <w:vAlign w:val="center"/>
            <w:tcPrChange w:id="326" w:author="Windows User" w:date="2017-08-24T18:36:00Z">
              <w:tcPr>
                <w:tcW w:w="331" w:type="pct"/>
                <w:vAlign w:val="center"/>
              </w:tcPr>
            </w:tcPrChange>
          </w:tcPr>
          <w:p w:rsidR="00E53454" w:rsidRDefault="00E53454" w:rsidP="00E53454">
            <w:pPr>
              <w:spacing w:after="120"/>
              <w:rPr>
                <w:ins w:id="327" w:author="Windows User" w:date="2017-08-24T18:33:00Z"/>
                <w:rFonts w:ascii="Times New Roman" w:hAnsi="Times New Roman" w:cs="Times New Roman"/>
                <w:sz w:val="26"/>
                <w:szCs w:val="26"/>
              </w:rPr>
            </w:pPr>
            <w:ins w:id="328" w:author="Windows User" w:date="2017-08-24T18:33:00Z">
              <w:r>
                <w:rPr>
                  <w:rFonts w:ascii="Times New Roman" w:hAnsi="Times New Roman" w:cs="Times New Roman"/>
                  <w:sz w:val="26"/>
                  <w:szCs w:val="26"/>
                </w:rPr>
                <w:lastRenderedPageBreak/>
                <w:t>26.</w:t>
              </w:r>
            </w:ins>
          </w:p>
        </w:tc>
        <w:tc>
          <w:tcPr>
            <w:tcW w:w="1513" w:type="pct"/>
            <w:vAlign w:val="center"/>
            <w:tcPrChange w:id="329" w:author="Windows User" w:date="2017-08-24T18:36:00Z">
              <w:tcPr>
                <w:tcW w:w="1514" w:type="pct"/>
                <w:gridSpan w:val="2"/>
                <w:vAlign w:val="center"/>
              </w:tcPr>
            </w:tcPrChange>
          </w:tcPr>
          <w:p w:rsidR="00E53454" w:rsidRDefault="00E53454" w:rsidP="00E53454">
            <w:pPr>
              <w:spacing w:after="120"/>
              <w:jc w:val="both"/>
              <w:rPr>
                <w:ins w:id="330" w:author="Windows User" w:date="2017-08-24T18:33:00Z"/>
                <w:rFonts w:ascii="Times New Roman" w:hAnsi="Times New Roman" w:cs="Times New Roman"/>
                <w:sz w:val="26"/>
                <w:szCs w:val="26"/>
              </w:rPr>
            </w:pPr>
            <w:ins w:id="331" w:author="Weekend Nguyen" w:date="2017-08-24T23:06:00Z">
              <w:r>
                <w:rPr>
                  <w:rFonts w:ascii="Times New Roman" w:hAnsi="Times New Roman" w:cs="Times New Roman"/>
                  <w:sz w:val="26"/>
                  <w:szCs w:val="26"/>
                </w:rPr>
                <w:t>Hệ thống sẽ phục vụ cho những ai?</w:t>
              </w:r>
            </w:ins>
            <w:ins w:id="332" w:author="Windows User" w:date="2017-08-24T18:33:00Z">
              <w:del w:id="333" w:author="Weekend Nguyen" w:date="2017-08-24T22:05:00Z">
                <w:r w:rsidDel="00046E7E">
                  <w:rPr>
                    <w:rFonts w:ascii="Times New Roman" w:hAnsi="Times New Roman" w:cs="Times New Roman"/>
                    <w:sz w:val="26"/>
                    <w:szCs w:val="26"/>
                  </w:rPr>
                  <w:delText>Có cần đăng nhập trước khi thực hiện các chức năng không?</w:delText>
                </w:r>
              </w:del>
            </w:ins>
          </w:p>
        </w:tc>
        <w:tc>
          <w:tcPr>
            <w:tcW w:w="1830" w:type="pct"/>
            <w:vAlign w:val="center"/>
            <w:tcPrChange w:id="334" w:author="Windows User" w:date="2017-08-24T18:36:00Z">
              <w:tcPr>
                <w:tcW w:w="1830" w:type="pct"/>
                <w:vAlign w:val="center"/>
              </w:tcPr>
            </w:tcPrChange>
          </w:tcPr>
          <w:p w:rsidR="00E53454" w:rsidRPr="006B16B2" w:rsidRDefault="00E53454" w:rsidP="00E53454">
            <w:pPr>
              <w:spacing w:after="120"/>
              <w:jc w:val="both"/>
              <w:rPr>
                <w:ins w:id="335" w:author="Windows User" w:date="2017-08-24T18:33:00Z"/>
                <w:rFonts w:ascii="Times New Roman" w:hAnsi="Times New Roman" w:cs="Times New Roman"/>
                <w:sz w:val="26"/>
                <w:szCs w:val="26"/>
                <w:rPrChange w:id="336" w:author="Windows User" w:date="2017-08-24T18:34:00Z">
                  <w:rPr>
                    <w:ins w:id="337" w:author="Windows User" w:date="2017-08-24T18:33:00Z"/>
                    <w:rFonts w:ascii="Times New Roman" w:hAnsi="Times New Roman" w:cs="Times New Roman"/>
                    <w:sz w:val="26"/>
                    <w:szCs w:val="26"/>
                    <w:lang w:val="vi-VN"/>
                  </w:rPr>
                </w:rPrChange>
              </w:rPr>
            </w:pPr>
            <w:ins w:id="338" w:author="Weekend Nguyen" w:date="2017-08-24T23:06:00Z">
              <w:r>
                <w:rPr>
                  <w:rFonts w:ascii="Times New Roman" w:hAnsi="Times New Roman" w:cs="Times New Roman"/>
                  <w:sz w:val="26"/>
                  <w:szCs w:val="26"/>
                </w:rPr>
                <w:t>Nhân viên bán thuốc, nhân viên thống kê, nhân viên quản lý thuốc sẽ sử dụng hệ thống.</w:t>
              </w:r>
            </w:ins>
            <w:ins w:id="339" w:author="Windows User" w:date="2017-08-24T18:34:00Z">
              <w:del w:id="340" w:author="Weekend Nguyen" w:date="2017-08-24T22:05:00Z">
                <w:r w:rsidDel="00046E7E">
                  <w:rPr>
                    <w:rFonts w:ascii="Times New Roman" w:hAnsi="Times New Roman" w:cs="Times New Roman"/>
                    <w:sz w:val="26"/>
                    <w:szCs w:val="26"/>
                  </w:rPr>
                  <w:delText>Có.</w:delText>
                </w:r>
              </w:del>
            </w:ins>
          </w:p>
        </w:tc>
        <w:tc>
          <w:tcPr>
            <w:tcW w:w="1325" w:type="pct"/>
            <w:tcPrChange w:id="341" w:author="Windows User" w:date="2017-08-24T18:36:00Z">
              <w:tcPr>
                <w:tcW w:w="1325" w:type="pct"/>
              </w:tcPr>
            </w:tcPrChange>
          </w:tcPr>
          <w:p w:rsidR="00E53454" w:rsidRPr="00A878FB" w:rsidRDefault="00E53454" w:rsidP="00E53454">
            <w:pPr>
              <w:spacing w:after="120"/>
              <w:jc w:val="both"/>
              <w:rPr>
                <w:ins w:id="342" w:author="Windows User" w:date="2017-08-24T18:33:00Z"/>
                <w:rFonts w:ascii="Times New Roman" w:hAnsi="Times New Roman" w:cs="Times New Roman"/>
                <w:sz w:val="26"/>
                <w:szCs w:val="26"/>
                <w:lang w:val="vi-VN"/>
              </w:rPr>
            </w:pPr>
          </w:p>
        </w:tc>
      </w:tr>
      <w:tr w:rsidR="00046E7E" w:rsidRPr="00EF141C" w:rsidDel="00E53454" w:rsidTr="00046E7E">
        <w:trPr>
          <w:trHeight w:val="339"/>
          <w:ins w:id="343" w:author="Windows User" w:date="2017-08-24T18:36:00Z"/>
          <w:del w:id="344" w:author="Weekend Nguyen" w:date="2017-08-24T23:06:00Z"/>
        </w:trPr>
        <w:tc>
          <w:tcPr>
            <w:tcW w:w="332" w:type="pct"/>
            <w:vAlign w:val="center"/>
          </w:tcPr>
          <w:p w:rsidR="00046E7E" w:rsidDel="00E53454" w:rsidRDefault="00046E7E" w:rsidP="00046E7E">
            <w:pPr>
              <w:spacing w:after="120"/>
              <w:rPr>
                <w:ins w:id="345" w:author="Windows User" w:date="2017-08-24T18:36:00Z"/>
                <w:del w:id="346" w:author="Weekend Nguyen" w:date="2017-08-24T23:06:00Z"/>
                <w:rFonts w:ascii="Times New Roman" w:hAnsi="Times New Roman" w:cs="Times New Roman"/>
                <w:sz w:val="26"/>
                <w:szCs w:val="26"/>
              </w:rPr>
            </w:pPr>
            <w:ins w:id="347" w:author="Windows User" w:date="2017-08-24T18:36:00Z">
              <w:del w:id="348" w:author="Weekend Nguyen" w:date="2017-08-24T23:06:00Z">
                <w:r w:rsidDel="00E53454">
                  <w:rPr>
                    <w:rFonts w:ascii="Times New Roman" w:hAnsi="Times New Roman" w:cs="Times New Roman"/>
                    <w:sz w:val="26"/>
                    <w:szCs w:val="26"/>
                  </w:rPr>
                  <w:delText>27.</w:delText>
                </w:r>
              </w:del>
            </w:ins>
          </w:p>
        </w:tc>
        <w:tc>
          <w:tcPr>
            <w:tcW w:w="1513" w:type="pct"/>
            <w:vAlign w:val="center"/>
          </w:tcPr>
          <w:p w:rsidR="00046E7E" w:rsidDel="00E53454" w:rsidRDefault="00046E7E" w:rsidP="00046E7E">
            <w:pPr>
              <w:spacing w:after="120"/>
              <w:jc w:val="both"/>
              <w:rPr>
                <w:ins w:id="349" w:author="Windows User" w:date="2017-08-24T18:36:00Z"/>
                <w:del w:id="350" w:author="Weekend Nguyen" w:date="2017-08-24T23:06:00Z"/>
                <w:rFonts w:ascii="Times New Roman" w:hAnsi="Times New Roman" w:cs="Times New Roman"/>
                <w:sz w:val="26"/>
                <w:szCs w:val="26"/>
              </w:rPr>
            </w:pPr>
            <w:ins w:id="351" w:author="Windows User" w:date="2017-08-24T18:36:00Z">
              <w:del w:id="352" w:author="Weekend Nguyen" w:date="2017-08-24T22:05:00Z">
                <w:r w:rsidDel="00046E7E">
                  <w:rPr>
                    <w:rFonts w:ascii="Times New Roman" w:hAnsi="Times New Roman" w:cs="Times New Roman"/>
                    <w:sz w:val="26"/>
                    <w:szCs w:val="26"/>
                  </w:rPr>
                  <w:delText>Nếu khách hàng mua thuốc theo chế độ bảo hiểm y tế thì giải quyết như thế nào?</w:delText>
                </w:r>
              </w:del>
            </w:ins>
          </w:p>
        </w:tc>
        <w:tc>
          <w:tcPr>
            <w:tcW w:w="1830" w:type="pct"/>
            <w:vAlign w:val="center"/>
          </w:tcPr>
          <w:p w:rsidR="00046E7E" w:rsidDel="00E53454" w:rsidRDefault="00046E7E" w:rsidP="00046E7E">
            <w:pPr>
              <w:spacing w:after="120"/>
              <w:jc w:val="both"/>
              <w:rPr>
                <w:ins w:id="353" w:author="Windows User" w:date="2017-08-24T18:36:00Z"/>
                <w:del w:id="354" w:author="Weekend Nguyen" w:date="2017-08-24T23:06:00Z"/>
                <w:rFonts w:ascii="Times New Roman" w:hAnsi="Times New Roman" w:cs="Times New Roman"/>
                <w:sz w:val="26"/>
                <w:szCs w:val="26"/>
              </w:rPr>
            </w:pPr>
            <w:ins w:id="355" w:author="Windows User" w:date="2017-08-24T18:38:00Z">
              <w:del w:id="356" w:author="Weekend Nguyen" w:date="2017-08-24T22:05:00Z">
                <w:r w:rsidDel="00046E7E">
                  <w:rPr>
                    <w:rFonts w:ascii="Times New Roman" w:hAnsi="Times New Roman" w:cs="Times New Roman"/>
                    <w:sz w:val="26"/>
                    <w:szCs w:val="26"/>
                  </w:rPr>
                  <w:delText>Nếu khách hàng có bảo hiểm y tế</w:delText>
                </w:r>
              </w:del>
            </w:ins>
            <w:ins w:id="357" w:author="Windows User" w:date="2017-08-24T18:39:00Z">
              <w:del w:id="358" w:author="Weekend Nguyen" w:date="2017-08-24T22:05:00Z">
                <w:r w:rsidDel="00046E7E">
                  <w:rPr>
                    <w:rFonts w:ascii="Times New Roman" w:hAnsi="Times New Roman" w:cs="Times New Roman"/>
                    <w:sz w:val="26"/>
                    <w:szCs w:val="26"/>
                  </w:rPr>
                  <w:delText xml:space="preserve"> thì nhân viên bán hàng sẽ phải lưu thông tin của khách hàng lại và tính theo mức giá của chế độ bảo hiểm.</w:delText>
                </w:r>
              </w:del>
            </w:ins>
          </w:p>
        </w:tc>
        <w:tc>
          <w:tcPr>
            <w:tcW w:w="1325" w:type="pct"/>
          </w:tcPr>
          <w:p w:rsidR="00046E7E" w:rsidRPr="006B16B2" w:rsidDel="00E53454" w:rsidRDefault="00046E7E" w:rsidP="00046E7E">
            <w:pPr>
              <w:spacing w:after="120"/>
              <w:jc w:val="both"/>
              <w:rPr>
                <w:ins w:id="359" w:author="Windows User" w:date="2017-08-24T18:36:00Z"/>
                <w:del w:id="360" w:author="Weekend Nguyen" w:date="2017-08-24T23:06:00Z"/>
                <w:rFonts w:ascii="Times New Roman" w:hAnsi="Times New Roman" w:cs="Times New Roman"/>
                <w:sz w:val="26"/>
                <w:szCs w:val="26"/>
                <w:rPrChange w:id="361" w:author="Windows User" w:date="2017-08-24T18:40:00Z">
                  <w:rPr>
                    <w:ins w:id="362" w:author="Windows User" w:date="2017-08-24T18:36:00Z"/>
                    <w:del w:id="363" w:author="Weekend Nguyen" w:date="2017-08-24T23:06:00Z"/>
                    <w:rFonts w:ascii="Times New Roman" w:hAnsi="Times New Roman" w:cs="Times New Roman"/>
                    <w:sz w:val="26"/>
                    <w:szCs w:val="26"/>
                    <w:lang w:val="vi-VN"/>
                  </w:rPr>
                </w:rPrChange>
              </w:rPr>
            </w:pPr>
            <w:ins w:id="364" w:author="Windows User" w:date="2017-08-24T18:40:00Z">
              <w:del w:id="365" w:author="Weekend Nguyen" w:date="2017-08-24T22:05:00Z">
                <w:r w:rsidDel="00046E7E">
                  <w:rPr>
                    <w:rFonts w:ascii="Times New Roman" w:hAnsi="Times New Roman" w:cs="Times New Roman"/>
                    <w:sz w:val="26"/>
                    <w:szCs w:val="26"/>
                  </w:rPr>
                  <w:delText>Lưu mã số thẻ, ngày mua thuốc…</w:delText>
                </w:r>
              </w:del>
            </w:ins>
          </w:p>
        </w:tc>
      </w:tr>
      <w:tr w:rsidR="00046E7E" w:rsidRPr="00EF141C" w:rsidDel="00E53454" w:rsidTr="00046E7E">
        <w:trPr>
          <w:trHeight w:val="339"/>
          <w:ins w:id="366" w:author="Windows User" w:date="2017-08-24T18:41:00Z"/>
          <w:del w:id="367" w:author="Weekend Nguyen" w:date="2017-08-24T23:06:00Z"/>
        </w:trPr>
        <w:tc>
          <w:tcPr>
            <w:tcW w:w="332" w:type="pct"/>
            <w:vAlign w:val="center"/>
          </w:tcPr>
          <w:p w:rsidR="00046E7E" w:rsidDel="00E53454" w:rsidRDefault="00046E7E" w:rsidP="00046E7E">
            <w:pPr>
              <w:spacing w:after="120"/>
              <w:rPr>
                <w:ins w:id="368" w:author="Windows User" w:date="2017-08-24T18:41:00Z"/>
                <w:del w:id="369" w:author="Weekend Nguyen" w:date="2017-08-24T23:06:00Z"/>
                <w:rFonts w:ascii="Times New Roman" w:hAnsi="Times New Roman" w:cs="Times New Roman"/>
                <w:sz w:val="26"/>
                <w:szCs w:val="26"/>
              </w:rPr>
            </w:pPr>
            <w:ins w:id="370" w:author="Windows User" w:date="2017-08-24T18:41:00Z">
              <w:del w:id="371" w:author="Weekend Nguyen" w:date="2017-08-24T23:06:00Z">
                <w:r w:rsidDel="00E53454">
                  <w:rPr>
                    <w:rFonts w:ascii="Times New Roman" w:hAnsi="Times New Roman" w:cs="Times New Roman"/>
                    <w:sz w:val="26"/>
                    <w:szCs w:val="26"/>
                  </w:rPr>
                  <w:delText>28.</w:delText>
                </w:r>
              </w:del>
            </w:ins>
          </w:p>
        </w:tc>
        <w:tc>
          <w:tcPr>
            <w:tcW w:w="1513" w:type="pct"/>
            <w:vAlign w:val="center"/>
          </w:tcPr>
          <w:p w:rsidR="00046E7E" w:rsidDel="00E53454" w:rsidRDefault="00046E7E" w:rsidP="00046E7E">
            <w:pPr>
              <w:spacing w:after="120"/>
              <w:jc w:val="both"/>
              <w:rPr>
                <w:ins w:id="372" w:author="Windows User" w:date="2017-08-24T18:41:00Z"/>
                <w:del w:id="373" w:author="Weekend Nguyen" w:date="2017-08-24T23:06:00Z"/>
                <w:rFonts w:ascii="Times New Roman" w:hAnsi="Times New Roman" w:cs="Times New Roman"/>
                <w:sz w:val="26"/>
                <w:szCs w:val="26"/>
              </w:rPr>
            </w:pPr>
            <w:ins w:id="374" w:author="Windows User" w:date="2017-08-24T18:42:00Z">
              <w:del w:id="375" w:author="Weekend Nguyen" w:date="2017-08-24T22:05:00Z">
                <w:r w:rsidDel="00046E7E">
                  <w:rPr>
                    <w:rFonts w:ascii="Times New Roman" w:hAnsi="Times New Roman" w:cs="Times New Roman"/>
                    <w:sz w:val="26"/>
                    <w:szCs w:val="26"/>
                  </w:rPr>
                  <w:delText>Nên lưu trữ thông tin của hóa đơn hay thông tin của đơn thuốc hay lưu cả hai?</w:delText>
                </w:r>
              </w:del>
            </w:ins>
          </w:p>
        </w:tc>
        <w:tc>
          <w:tcPr>
            <w:tcW w:w="1830" w:type="pct"/>
            <w:vAlign w:val="center"/>
          </w:tcPr>
          <w:p w:rsidR="00046E7E" w:rsidDel="00E53454" w:rsidRDefault="00046E7E" w:rsidP="00046E7E">
            <w:pPr>
              <w:spacing w:after="120"/>
              <w:jc w:val="both"/>
              <w:rPr>
                <w:ins w:id="376" w:author="Windows User" w:date="2017-08-24T18:41:00Z"/>
                <w:del w:id="377" w:author="Weekend Nguyen" w:date="2017-08-24T23:06:00Z"/>
                <w:rFonts w:ascii="Times New Roman" w:hAnsi="Times New Roman" w:cs="Times New Roman"/>
                <w:sz w:val="26"/>
                <w:szCs w:val="26"/>
              </w:rPr>
            </w:pPr>
            <w:ins w:id="378" w:author="Windows User" w:date="2017-08-24T18:43:00Z">
              <w:del w:id="379" w:author="Weekend Nguyen" w:date="2017-08-24T22:05:00Z">
                <w:r w:rsidDel="00046E7E">
                  <w:rPr>
                    <w:rFonts w:ascii="Times New Roman" w:hAnsi="Times New Roman" w:cs="Times New Roman"/>
                    <w:sz w:val="26"/>
                    <w:szCs w:val="26"/>
                  </w:rPr>
                  <w:delText>Chỉ cần lưu trữ thông tin của hóa đơn.</w:delText>
                </w:r>
              </w:del>
            </w:ins>
          </w:p>
        </w:tc>
        <w:tc>
          <w:tcPr>
            <w:tcW w:w="1325" w:type="pct"/>
          </w:tcPr>
          <w:p w:rsidR="00046E7E" w:rsidDel="00E53454" w:rsidRDefault="00046E7E" w:rsidP="00046E7E">
            <w:pPr>
              <w:spacing w:after="120"/>
              <w:jc w:val="both"/>
              <w:rPr>
                <w:ins w:id="380" w:author="Windows User" w:date="2017-08-24T18:41:00Z"/>
                <w:del w:id="381" w:author="Weekend Nguyen" w:date="2017-08-24T23:06:00Z"/>
                <w:rFonts w:ascii="Times New Roman" w:hAnsi="Times New Roman" w:cs="Times New Roman"/>
                <w:sz w:val="26"/>
                <w:szCs w:val="26"/>
              </w:rPr>
            </w:pPr>
          </w:p>
        </w:tc>
      </w:tr>
      <w:tr w:rsidR="00AB4194" w:rsidRPr="00EF141C" w:rsidDel="00046E7E" w:rsidTr="00046E7E">
        <w:trPr>
          <w:trHeight w:val="339"/>
          <w:ins w:id="382" w:author="Windows User" w:date="2017-08-24T18:44:00Z"/>
          <w:del w:id="383" w:author="Weekend Nguyen" w:date="2017-08-24T22:05:00Z"/>
        </w:trPr>
        <w:tc>
          <w:tcPr>
            <w:tcW w:w="332" w:type="pct"/>
            <w:vAlign w:val="center"/>
          </w:tcPr>
          <w:p w:rsidR="00AB4194" w:rsidDel="00046E7E" w:rsidRDefault="00AB4194" w:rsidP="004D0F42">
            <w:pPr>
              <w:spacing w:after="120"/>
              <w:rPr>
                <w:ins w:id="384" w:author="Windows User" w:date="2017-08-24T18:44:00Z"/>
                <w:del w:id="385" w:author="Weekend Nguyen" w:date="2017-08-24T22:05:00Z"/>
                <w:rFonts w:ascii="Times New Roman" w:hAnsi="Times New Roman" w:cs="Times New Roman"/>
                <w:sz w:val="26"/>
                <w:szCs w:val="26"/>
              </w:rPr>
            </w:pPr>
            <w:ins w:id="386" w:author="Windows User" w:date="2017-08-24T18:44:00Z">
              <w:del w:id="387" w:author="Weekend Nguyen" w:date="2017-08-24T22:05:00Z">
                <w:r w:rsidDel="00046E7E">
                  <w:rPr>
                    <w:rFonts w:ascii="Times New Roman" w:hAnsi="Times New Roman" w:cs="Times New Roman"/>
                    <w:sz w:val="26"/>
                    <w:szCs w:val="26"/>
                  </w:rPr>
                  <w:delText>29.</w:delText>
                </w:r>
              </w:del>
            </w:ins>
          </w:p>
        </w:tc>
        <w:tc>
          <w:tcPr>
            <w:tcW w:w="1513" w:type="pct"/>
            <w:vAlign w:val="center"/>
          </w:tcPr>
          <w:p w:rsidR="00AB4194" w:rsidDel="00046E7E" w:rsidRDefault="00AB4194" w:rsidP="004D0F42">
            <w:pPr>
              <w:spacing w:after="120"/>
              <w:jc w:val="both"/>
              <w:rPr>
                <w:ins w:id="388" w:author="Windows User" w:date="2017-08-24T18:44:00Z"/>
                <w:del w:id="389" w:author="Weekend Nguyen" w:date="2017-08-24T22:05:00Z"/>
                <w:rFonts w:ascii="Times New Roman" w:hAnsi="Times New Roman" w:cs="Times New Roman"/>
                <w:sz w:val="26"/>
                <w:szCs w:val="26"/>
              </w:rPr>
            </w:pPr>
            <w:ins w:id="390" w:author="Windows User" w:date="2017-08-24T18:45:00Z">
              <w:del w:id="391" w:author="Weekend Nguyen" w:date="2017-08-24T22:05:00Z">
                <w:r w:rsidDel="00046E7E">
                  <w:rPr>
                    <w:rFonts w:ascii="Times New Roman" w:hAnsi="Times New Roman" w:cs="Times New Roman"/>
                    <w:sz w:val="26"/>
                    <w:szCs w:val="26"/>
                  </w:rPr>
                  <w:delText>Hệ thống sẽ phục vụ cho những ai?</w:delText>
                </w:r>
              </w:del>
            </w:ins>
          </w:p>
        </w:tc>
        <w:tc>
          <w:tcPr>
            <w:tcW w:w="1830" w:type="pct"/>
            <w:vAlign w:val="center"/>
          </w:tcPr>
          <w:p w:rsidR="00AB4194" w:rsidDel="00046E7E" w:rsidRDefault="00AB4194" w:rsidP="004D0F42">
            <w:pPr>
              <w:spacing w:after="120"/>
              <w:jc w:val="both"/>
              <w:rPr>
                <w:ins w:id="392" w:author="Windows User" w:date="2017-08-24T18:44:00Z"/>
                <w:del w:id="393" w:author="Weekend Nguyen" w:date="2017-08-24T22:05:00Z"/>
                <w:rFonts w:ascii="Times New Roman" w:hAnsi="Times New Roman" w:cs="Times New Roman"/>
                <w:sz w:val="26"/>
                <w:szCs w:val="26"/>
              </w:rPr>
            </w:pPr>
            <w:ins w:id="394" w:author="Windows User" w:date="2017-08-24T18:45:00Z">
              <w:del w:id="395" w:author="Weekend Nguyen" w:date="2017-08-24T22:05:00Z">
                <w:r w:rsidDel="00046E7E">
                  <w:rPr>
                    <w:rFonts w:ascii="Times New Roman" w:hAnsi="Times New Roman" w:cs="Times New Roman"/>
                    <w:sz w:val="26"/>
                    <w:szCs w:val="26"/>
                  </w:rPr>
                  <w:delText>Nhân viên bán thuốc, nhân viên thống kê, nhân viên quản lý thuốc</w:delText>
                </w:r>
              </w:del>
            </w:ins>
            <w:ins w:id="396" w:author="Windows User" w:date="2017-08-24T18:46:00Z">
              <w:del w:id="397" w:author="Weekend Nguyen" w:date="2017-08-24T22:05:00Z">
                <w:r w:rsidDel="00046E7E">
                  <w:rPr>
                    <w:rFonts w:ascii="Times New Roman" w:hAnsi="Times New Roman" w:cs="Times New Roman"/>
                    <w:sz w:val="26"/>
                    <w:szCs w:val="26"/>
                  </w:rPr>
                  <w:delText xml:space="preserve"> sẽ sử dụng hệ thống.</w:delText>
                </w:r>
              </w:del>
            </w:ins>
          </w:p>
        </w:tc>
        <w:tc>
          <w:tcPr>
            <w:tcW w:w="1325" w:type="pct"/>
          </w:tcPr>
          <w:p w:rsidR="00AB4194" w:rsidDel="00046E7E" w:rsidRDefault="00AB4194" w:rsidP="004D0F42">
            <w:pPr>
              <w:spacing w:after="120"/>
              <w:jc w:val="both"/>
              <w:rPr>
                <w:ins w:id="398" w:author="Windows User" w:date="2017-08-24T18:44:00Z"/>
                <w:del w:id="399" w:author="Weekend Nguyen" w:date="2017-08-24T22:05:00Z"/>
                <w:rFonts w:ascii="Times New Roman" w:hAnsi="Times New Roman" w:cs="Times New Roman"/>
                <w:sz w:val="26"/>
                <w:szCs w:val="26"/>
              </w:rPr>
            </w:pPr>
          </w:p>
        </w:tc>
      </w:tr>
    </w:tbl>
    <w:p w:rsidR="00DC3842" w:rsidRPr="00A878FB" w:rsidRDefault="00DC3842" w:rsidP="006C21F4">
      <w:pPr>
        <w:spacing w:after="120" w:line="240" w:lineRule="auto"/>
        <w:jc w:val="both"/>
        <w:rPr>
          <w:rFonts w:ascii="Times New Roman" w:hAnsi="Times New Roman" w:cs="Times New Roman"/>
          <w:sz w:val="26"/>
          <w:szCs w:val="26"/>
          <w:lang w:val="vi-VN"/>
        </w:rPr>
      </w:pPr>
    </w:p>
    <w:p w:rsidR="003D24EB" w:rsidRPr="00A878FB" w:rsidRDefault="003D24EB" w:rsidP="006C21F4">
      <w:pPr>
        <w:pStyle w:val="ListParagraph"/>
        <w:numPr>
          <w:ilvl w:val="0"/>
          <w:numId w:val="4"/>
        </w:numPr>
        <w:spacing w:after="120" w:line="240" w:lineRule="auto"/>
        <w:ind w:left="284" w:hanging="284"/>
        <w:jc w:val="both"/>
        <w:rPr>
          <w:rFonts w:ascii="Times New Roman" w:hAnsi="Times New Roman" w:cs="Times New Roman"/>
          <w:b/>
          <w:sz w:val="26"/>
          <w:szCs w:val="26"/>
          <w:lang w:val="vi-VN"/>
        </w:rPr>
      </w:pPr>
      <w:r w:rsidRPr="00A878FB">
        <w:rPr>
          <w:rFonts w:ascii="Times New Roman" w:hAnsi="Times New Roman" w:cs="Times New Roman"/>
          <w:b/>
          <w:sz w:val="26"/>
          <w:szCs w:val="26"/>
          <w:lang w:val="vi-VN"/>
        </w:rPr>
        <w:t>Yêu cần chức năng/phi chức năng của ứng dụng</w:t>
      </w:r>
      <w:ins w:id="400" w:author="Weekend Nguyen" w:date="2017-08-20T22:09:00Z">
        <w:del w:id="401" w:author="Windows User" w:date="2017-08-24T18:47:00Z">
          <w:r w:rsidR="00BF4971" w:rsidRPr="00EF141C" w:rsidDel="00F216F7">
            <w:rPr>
              <w:rFonts w:ascii="Times New Roman" w:hAnsi="Times New Roman" w:cs="Times New Roman"/>
              <w:b/>
              <w:sz w:val="26"/>
              <w:szCs w:val="26"/>
              <w:lang w:val="vi-VN"/>
              <w:rPrChange w:id="402" w:author="Windows User" w:date="2017-08-24T18:31:00Z">
                <w:rPr>
                  <w:rFonts w:ascii="Times New Roman" w:hAnsi="Times New Roman" w:cs="Times New Roman"/>
                  <w:b/>
                  <w:sz w:val="26"/>
                  <w:szCs w:val="26"/>
                </w:rPr>
              </w:rPrChange>
            </w:rPr>
            <w:delText xml:space="preserve"> </w:delText>
          </w:r>
          <w:r w:rsidR="00BF4971" w:rsidRPr="00EF141C" w:rsidDel="00F216F7">
            <w:rPr>
              <w:rFonts w:ascii="Times New Roman" w:hAnsi="Times New Roman" w:cs="Times New Roman"/>
              <w:b/>
              <w:color w:val="FF0000"/>
              <w:sz w:val="26"/>
              <w:szCs w:val="26"/>
              <w:lang w:val="vi-VN"/>
              <w:rPrChange w:id="403" w:author="Windows User" w:date="2017-08-24T18:31:00Z">
                <w:rPr>
                  <w:rFonts w:ascii="Times New Roman" w:hAnsi="Times New Roman" w:cs="Times New Roman"/>
                  <w:b/>
                  <w:sz w:val="26"/>
                  <w:szCs w:val="26"/>
                </w:rPr>
              </w:rPrChange>
            </w:rPr>
            <w:delText>(cần sửa lại)</w:delText>
          </w:r>
        </w:del>
      </w:ins>
    </w:p>
    <w:p w:rsidR="00514644" w:rsidRDefault="00DF63CF" w:rsidP="00DF63CF">
      <w:pPr>
        <w:pStyle w:val="ListParagraph"/>
        <w:numPr>
          <w:ilvl w:val="0"/>
          <w:numId w:val="5"/>
        </w:numPr>
        <w:spacing w:after="120" w:line="240" w:lineRule="auto"/>
        <w:jc w:val="both"/>
        <w:rPr>
          <w:ins w:id="404" w:author="Weekend Nguyen" w:date="2017-08-25T18:27:00Z"/>
          <w:rFonts w:ascii="Times New Roman" w:hAnsi="Times New Roman" w:cs="Times New Roman"/>
          <w:sz w:val="26"/>
          <w:szCs w:val="26"/>
          <w:lang w:val="vi-VN"/>
        </w:rPr>
      </w:pPr>
      <w:r w:rsidRPr="00EF141C">
        <w:rPr>
          <w:rFonts w:ascii="Times New Roman" w:hAnsi="Times New Roman" w:cs="Times New Roman"/>
          <w:sz w:val="26"/>
          <w:szCs w:val="26"/>
          <w:lang w:val="vi-VN"/>
          <w:rPrChange w:id="405" w:author="Windows User" w:date="2017-08-24T18:31:00Z">
            <w:rPr>
              <w:rFonts w:ascii="Times New Roman" w:hAnsi="Times New Roman" w:cs="Times New Roman"/>
              <w:sz w:val="26"/>
              <w:szCs w:val="26"/>
            </w:rPr>
          </w:rPrChange>
        </w:rPr>
        <w:t>Giao diện thân thiện, dễ sử dụng</w:t>
      </w:r>
    </w:p>
    <w:p w:rsidR="00882E12" w:rsidRPr="00882E12" w:rsidRDefault="00882E12" w:rsidP="00DF63CF">
      <w:pPr>
        <w:pStyle w:val="ListParagraph"/>
        <w:numPr>
          <w:ilvl w:val="0"/>
          <w:numId w:val="5"/>
        </w:numPr>
        <w:spacing w:after="120" w:line="240" w:lineRule="auto"/>
        <w:jc w:val="both"/>
        <w:rPr>
          <w:ins w:id="406" w:author="Weekend Nguyen" w:date="2017-08-25T18:27:00Z"/>
          <w:rFonts w:ascii="Times New Roman" w:hAnsi="Times New Roman" w:cs="Times New Roman"/>
          <w:sz w:val="26"/>
          <w:szCs w:val="26"/>
          <w:lang w:val="vi-VN"/>
          <w:rPrChange w:id="407" w:author="Weekend Nguyen" w:date="2017-08-25T18:28:00Z">
            <w:rPr>
              <w:ins w:id="408" w:author="Weekend Nguyen" w:date="2017-08-25T18:27:00Z"/>
              <w:rFonts w:ascii="Times New Roman" w:hAnsi="Times New Roman" w:cs="Times New Roman"/>
              <w:sz w:val="26"/>
              <w:szCs w:val="26"/>
            </w:rPr>
          </w:rPrChange>
        </w:rPr>
      </w:pPr>
      <w:ins w:id="409" w:author="Weekend Nguyen" w:date="2017-08-25T18:27:00Z">
        <w:r>
          <w:rPr>
            <w:rFonts w:ascii="Times New Roman" w:hAnsi="Times New Roman" w:cs="Times New Roman"/>
            <w:sz w:val="26"/>
            <w:szCs w:val="26"/>
          </w:rPr>
          <w:t>Chương trình chạy ổn định, khả năng phản hồi nhanh</w:t>
        </w:r>
      </w:ins>
    </w:p>
    <w:p w:rsidR="00882E12" w:rsidRPr="000D7B2A" w:rsidRDefault="00882E12" w:rsidP="00DF63CF">
      <w:pPr>
        <w:pStyle w:val="ListParagraph"/>
        <w:numPr>
          <w:ilvl w:val="0"/>
          <w:numId w:val="5"/>
        </w:numPr>
        <w:spacing w:after="120" w:line="240" w:lineRule="auto"/>
        <w:jc w:val="both"/>
        <w:rPr>
          <w:ins w:id="410" w:author="Weekend Nguyen" w:date="2017-08-25T18:30:00Z"/>
          <w:rFonts w:ascii="Times New Roman" w:hAnsi="Times New Roman" w:cs="Times New Roman"/>
          <w:sz w:val="26"/>
          <w:szCs w:val="26"/>
          <w:lang w:val="vi-VN"/>
          <w:rPrChange w:id="411" w:author="Weekend Nguyen" w:date="2017-08-25T18:30:00Z">
            <w:rPr>
              <w:ins w:id="412" w:author="Weekend Nguyen" w:date="2017-08-25T18:30:00Z"/>
              <w:rFonts w:ascii="Times New Roman" w:hAnsi="Times New Roman" w:cs="Times New Roman"/>
              <w:sz w:val="26"/>
              <w:szCs w:val="26"/>
            </w:rPr>
          </w:rPrChange>
        </w:rPr>
      </w:pPr>
      <w:ins w:id="413" w:author="Weekend Nguyen" w:date="2017-08-25T18:28:00Z">
        <w:r>
          <w:rPr>
            <w:rFonts w:ascii="Times New Roman" w:hAnsi="Times New Roman" w:cs="Times New Roman"/>
            <w:sz w:val="26"/>
            <w:szCs w:val="26"/>
          </w:rPr>
          <w:t>Đảm bảo kết nối ổn định, dữ liệu luôn được cập nhật tự động</w:t>
        </w:r>
      </w:ins>
    </w:p>
    <w:p w:rsidR="000D7B2A" w:rsidRPr="00EF141C" w:rsidRDefault="000D7B2A" w:rsidP="00DF63CF">
      <w:pPr>
        <w:pStyle w:val="ListParagraph"/>
        <w:numPr>
          <w:ilvl w:val="0"/>
          <w:numId w:val="5"/>
        </w:numPr>
        <w:spacing w:after="120" w:line="240" w:lineRule="auto"/>
        <w:jc w:val="both"/>
        <w:rPr>
          <w:rFonts w:ascii="Times New Roman" w:hAnsi="Times New Roman" w:cs="Times New Roman"/>
          <w:sz w:val="26"/>
          <w:szCs w:val="26"/>
          <w:lang w:val="vi-VN"/>
          <w:rPrChange w:id="414" w:author="Windows User" w:date="2017-08-24T18:31:00Z">
            <w:rPr>
              <w:rFonts w:ascii="Times New Roman" w:hAnsi="Times New Roman" w:cs="Times New Roman"/>
              <w:sz w:val="26"/>
              <w:szCs w:val="26"/>
            </w:rPr>
          </w:rPrChange>
        </w:rPr>
      </w:pPr>
      <w:ins w:id="415" w:author="Weekend Nguyen" w:date="2017-08-25T18:30:00Z">
        <w:r>
          <w:rPr>
            <w:rFonts w:ascii="Times New Roman" w:hAnsi="Times New Roman" w:cs="Times New Roman"/>
            <w:sz w:val="26"/>
            <w:szCs w:val="26"/>
          </w:rPr>
          <w:t>Đảm bảo tính bảo mật thông tin nhân viên</w:t>
        </w:r>
      </w:ins>
    </w:p>
    <w:p w:rsidR="00DF63CF" w:rsidRPr="00EF141C" w:rsidRDefault="00DF63CF" w:rsidP="00DF63CF">
      <w:pPr>
        <w:pStyle w:val="ListParagraph"/>
        <w:numPr>
          <w:ilvl w:val="0"/>
          <w:numId w:val="5"/>
        </w:numPr>
        <w:spacing w:after="120" w:line="240" w:lineRule="auto"/>
        <w:jc w:val="both"/>
        <w:rPr>
          <w:rFonts w:ascii="Times New Roman" w:hAnsi="Times New Roman" w:cs="Times New Roman"/>
          <w:sz w:val="26"/>
          <w:szCs w:val="26"/>
          <w:lang w:val="vi-VN"/>
          <w:rPrChange w:id="416" w:author="Windows User" w:date="2017-08-24T18:31:00Z">
            <w:rPr>
              <w:rFonts w:ascii="Times New Roman" w:hAnsi="Times New Roman" w:cs="Times New Roman"/>
              <w:sz w:val="26"/>
              <w:szCs w:val="26"/>
            </w:rPr>
          </w:rPrChange>
        </w:rPr>
      </w:pPr>
      <w:r w:rsidRPr="00EF141C">
        <w:rPr>
          <w:rFonts w:ascii="Times New Roman" w:hAnsi="Times New Roman" w:cs="Times New Roman"/>
          <w:sz w:val="26"/>
          <w:szCs w:val="26"/>
          <w:lang w:val="vi-VN"/>
          <w:rPrChange w:id="417" w:author="Windows User" w:date="2017-08-24T18:31:00Z">
            <w:rPr>
              <w:rFonts w:ascii="Times New Roman" w:hAnsi="Times New Roman" w:cs="Times New Roman"/>
              <w:sz w:val="26"/>
              <w:szCs w:val="26"/>
            </w:rPr>
          </w:rPrChange>
        </w:rPr>
        <w:t xml:space="preserve">Công cụ tìm kiếm nhanh, </w:t>
      </w:r>
      <w:ins w:id="418" w:author="Weekend Nguyen" w:date="2017-08-25T18:30:00Z">
        <w:r w:rsidR="00882E12">
          <w:rPr>
            <w:rFonts w:ascii="Times New Roman" w:hAnsi="Times New Roman" w:cs="Times New Roman"/>
            <w:sz w:val="26"/>
            <w:szCs w:val="26"/>
          </w:rPr>
          <w:t xml:space="preserve">chính xác, </w:t>
        </w:r>
      </w:ins>
      <w:r w:rsidRPr="00EF141C">
        <w:rPr>
          <w:rFonts w:ascii="Times New Roman" w:hAnsi="Times New Roman" w:cs="Times New Roman"/>
          <w:sz w:val="26"/>
          <w:szCs w:val="26"/>
          <w:lang w:val="vi-VN"/>
          <w:rPrChange w:id="419" w:author="Windows User" w:date="2017-08-24T18:31:00Z">
            <w:rPr>
              <w:rFonts w:ascii="Times New Roman" w:hAnsi="Times New Roman" w:cs="Times New Roman"/>
              <w:sz w:val="26"/>
              <w:szCs w:val="26"/>
            </w:rPr>
          </w:rPrChange>
        </w:rPr>
        <w:t>tìm kiếm nâng cao</w:t>
      </w:r>
    </w:p>
    <w:p w:rsidR="00DF63CF" w:rsidRDefault="00DF63CF" w:rsidP="00DF63CF">
      <w:pPr>
        <w:pStyle w:val="ListParagraph"/>
        <w:numPr>
          <w:ilvl w:val="0"/>
          <w:numId w:val="5"/>
        </w:numPr>
        <w:spacing w:after="120" w:line="240" w:lineRule="auto"/>
        <w:jc w:val="both"/>
        <w:rPr>
          <w:ins w:id="420" w:author="Weekend Nguyen" w:date="2017-08-25T18:30:00Z"/>
          <w:rFonts w:ascii="Times New Roman" w:hAnsi="Times New Roman" w:cs="Times New Roman"/>
          <w:sz w:val="26"/>
          <w:szCs w:val="26"/>
          <w:lang w:val="vi-VN"/>
        </w:rPr>
      </w:pPr>
      <w:r w:rsidRPr="00EF141C">
        <w:rPr>
          <w:rFonts w:ascii="Times New Roman" w:hAnsi="Times New Roman" w:cs="Times New Roman"/>
          <w:sz w:val="26"/>
          <w:szCs w:val="26"/>
          <w:lang w:val="vi-VN"/>
          <w:rPrChange w:id="421" w:author="Windows User" w:date="2017-08-24T18:31:00Z">
            <w:rPr>
              <w:rFonts w:ascii="Times New Roman" w:hAnsi="Times New Roman" w:cs="Times New Roman"/>
              <w:sz w:val="26"/>
              <w:szCs w:val="26"/>
            </w:rPr>
          </w:rPrChange>
        </w:rPr>
        <w:t>Có thông báo khi tình trạng thuốc gần hết hạn sử dụng</w:t>
      </w:r>
    </w:p>
    <w:p w:rsidR="000D7B2A" w:rsidRPr="00EF141C" w:rsidRDefault="000D7B2A" w:rsidP="00DF63CF">
      <w:pPr>
        <w:pStyle w:val="ListParagraph"/>
        <w:numPr>
          <w:ilvl w:val="0"/>
          <w:numId w:val="5"/>
        </w:numPr>
        <w:spacing w:after="120" w:line="240" w:lineRule="auto"/>
        <w:jc w:val="both"/>
        <w:rPr>
          <w:rFonts w:ascii="Times New Roman" w:hAnsi="Times New Roman" w:cs="Times New Roman"/>
          <w:sz w:val="26"/>
          <w:szCs w:val="26"/>
          <w:lang w:val="vi-VN"/>
          <w:rPrChange w:id="422" w:author="Windows User" w:date="2017-08-24T18:31:00Z">
            <w:rPr>
              <w:rFonts w:ascii="Times New Roman" w:hAnsi="Times New Roman" w:cs="Times New Roman"/>
              <w:sz w:val="26"/>
              <w:szCs w:val="26"/>
            </w:rPr>
          </w:rPrChange>
        </w:rPr>
      </w:pPr>
      <w:ins w:id="423" w:author="Weekend Nguyen" w:date="2017-08-25T18:30:00Z">
        <w:r>
          <w:rPr>
            <w:rFonts w:ascii="Times New Roman" w:hAnsi="Times New Roman" w:cs="Times New Roman"/>
            <w:sz w:val="26"/>
            <w:szCs w:val="26"/>
          </w:rPr>
          <w:t>Có thông báo khi</w:t>
        </w:r>
      </w:ins>
      <w:ins w:id="424" w:author="Weekend Nguyen" w:date="2017-08-25T18:31:00Z">
        <w:r>
          <w:rPr>
            <w:rFonts w:ascii="Times New Roman" w:hAnsi="Times New Roman" w:cs="Times New Roman"/>
            <w:sz w:val="26"/>
            <w:szCs w:val="26"/>
          </w:rPr>
          <w:t xml:space="preserve"> số lượng 1 loại thuốc còn ít</w:t>
        </w:r>
      </w:ins>
      <w:bookmarkStart w:id="425" w:name="_GoBack"/>
      <w:bookmarkEnd w:id="425"/>
    </w:p>
    <w:p w:rsidR="003D24EB" w:rsidRPr="00A878FB" w:rsidRDefault="003D24EB" w:rsidP="006C21F4">
      <w:pPr>
        <w:spacing w:after="120" w:line="240" w:lineRule="auto"/>
        <w:jc w:val="both"/>
        <w:rPr>
          <w:rFonts w:ascii="Times New Roman" w:hAnsi="Times New Roman" w:cs="Times New Roman"/>
          <w:b/>
          <w:sz w:val="26"/>
          <w:szCs w:val="26"/>
          <w:lang w:val="vi-VN"/>
        </w:rPr>
      </w:pPr>
    </w:p>
    <w:p w:rsidR="003D24EB" w:rsidRPr="00A878FB" w:rsidRDefault="003D24EB" w:rsidP="006C21F4">
      <w:pPr>
        <w:pStyle w:val="ListParagraph"/>
        <w:numPr>
          <w:ilvl w:val="0"/>
          <w:numId w:val="4"/>
        </w:numPr>
        <w:spacing w:after="120" w:line="240" w:lineRule="auto"/>
        <w:ind w:left="284" w:hanging="284"/>
        <w:jc w:val="both"/>
        <w:rPr>
          <w:rFonts w:ascii="Times New Roman" w:hAnsi="Times New Roman" w:cs="Times New Roman"/>
          <w:b/>
          <w:sz w:val="26"/>
          <w:szCs w:val="26"/>
          <w:lang w:val="vi-VN"/>
        </w:rPr>
      </w:pPr>
      <w:r w:rsidRPr="00A878FB">
        <w:rPr>
          <w:rFonts w:ascii="Times New Roman" w:hAnsi="Times New Roman" w:cs="Times New Roman"/>
          <w:b/>
          <w:sz w:val="26"/>
          <w:szCs w:val="26"/>
          <w:lang w:val="vi-VN"/>
        </w:rPr>
        <w:t>Sơ đồ phân cấp chức năng của ứng dụng</w:t>
      </w:r>
    </w:p>
    <w:p w:rsidR="00214BDA" w:rsidRPr="00A878FB" w:rsidDel="000E158D" w:rsidRDefault="00EA2811" w:rsidP="006C21F4">
      <w:pPr>
        <w:spacing w:after="120" w:line="240" w:lineRule="auto"/>
        <w:rPr>
          <w:del w:id="426" w:author="Weekend Nguyen" w:date="2017-08-20T22:08:00Z"/>
          <w:rFonts w:ascii="Times New Roman" w:hAnsi="Times New Roman" w:cs="Times New Roman"/>
          <w:b/>
          <w:sz w:val="26"/>
          <w:szCs w:val="26"/>
          <w:lang w:val="vi-VN"/>
        </w:rPr>
      </w:pPr>
      <w:ins w:id="427" w:author="Weekend Nguyen" w:date="2017-08-24T21:47:00Z">
        <w:r>
          <w:rPr>
            <w:noProof/>
          </w:rPr>
          <w:drawing>
            <wp:inline distT="0" distB="0" distL="0" distR="0" wp14:anchorId="48321376" wp14:editId="01E874F6">
              <wp:extent cx="6511925" cy="313690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11925" cy="3136900"/>
                      </a:xfrm>
                      <a:prstGeom prst="rect">
                        <a:avLst/>
                      </a:prstGeom>
                    </pic:spPr>
                  </pic:pic>
                </a:graphicData>
              </a:graphic>
            </wp:inline>
          </w:drawing>
        </w:r>
      </w:ins>
    </w:p>
    <w:p w:rsidR="00B427E9" w:rsidDel="000E158D" w:rsidRDefault="00B427E9">
      <w:pPr>
        <w:rPr>
          <w:del w:id="428" w:author="Weekend Nguyen" w:date="2017-08-20T22:08:00Z"/>
          <w:rFonts w:ascii="Times New Roman" w:hAnsi="Times New Roman" w:cs="Times New Roman"/>
          <w:b/>
          <w:sz w:val="26"/>
          <w:szCs w:val="26"/>
          <w:lang w:val="vi-VN"/>
        </w:rPr>
      </w:pPr>
      <w:del w:id="429" w:author="Weekend Nguyen" w:date="2017-08-20T22:08:00Z">
        <w:r w:rsidDel="000E158D">
          <w:rPr>
            <w:rFonts w:ascii="Times New Roman" w:hAnsi="Times New Roman" w:cs="Times New Roman"/>
            <w:b/>
            <w:sz w:val="26"/>
            <w:szCs w:val="26"/>
            <w:lang w:val="vi-VN"/>
          </w:rPr>
          <w:br w:type="page"/>
        </w:r>
      </w:del>
    </w:p>
    <w:p w:rsidR="00214BDA" w:rsidRPr="00A878FB" w:rsidRDefault="00211062">
      <w:pPr>
        <w:rPr>
          <w:rFonts w:ascii="Times New Roman" w:hAnsi="Times New Roman" w:cs="Times New Roman"/>
          <w:b/>
          <w:sz w:val="26"/>
          <w:szCs w:val="26"/>
          <w:lang w:val="vi-VN"/>
        </w:rPr>
        <w:pPrChange w:id="430" w:author="Weekend Nguyen" w:date="2017-08-20T22:08:00Z">
          <w:pPr>
            <w:spacing w:after="120" w:line="240" w:lineRule="auto"/>
            <w:jc w:val="both"/>
          </w:pPr>
        </w:pPrChange>
      </w:pPr>
      <w:del w:id="431" w:author="Weekend Nguyen" w:date="2017-08-20T22:08:00Z">
        <w:r w:rsidDel="000E158D">
          <w:rPr>
            <w:rFonts w:ascii="Times New Roman" w:hAnsi="Times New Roman" w:cs="Times New Roman"/>
            <w:b/>
            <w:noProof/>
            <w:sz w:val="26"/>
            <w:szCs w:val="26"/>
            <w:rPrChange w:id="432" w:author="Unknown">
              <w:rPr>
                <w:noProof/>
              </w:rPr>
            </w:rPrChange>
          </w:rPr>
          <w:drawing>
            <wp:anchor distT="0" distB="0" distL="114300" distR="114300" simplePos="0" relativeHeight="251658240" behindDoc="0" locked="0" layoutInCell="1" allowOverlap="1" wp14:anchorId="52736467" wp14:editId="2FDF9518">
              <wp:simplePos x="0" y="0"/>
              <wp:positionH relativeFrom="page">
                <wp:align>left</wp:align>
              </wp:positionH>
              <wp:positionV relativeFrom="paragraph">
                <wp:posOffset>384</wp:posOffset>
              </wp:positionV>
              <wp:extent cx="6511925" cy="4382135"/>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E8F1DE.tmp"/>
                      <pic:cNvPicPr/>
                    </pic:nvPicPr>
                    <pic:blipFill>
                      <a:blip r:embed="rId9">
                        <a:extLst>
                          <a:ext uri="{28A0092B-C50C-407E-A947-70E740481C1C}">
                            <a14:useLocalDpi xmlns:a14="http://schemas.microsoft.com/office/drawing/2010/main" val="0"/>
                          </a:ext>
                        </a:extLst>
                      </a:blip>
                      <a:stretch>
                        <a:fillRect/>
                      </a:stretch>
                    </pic:blipFill>
                    <pic:spPr>
                      <a:xfrm>
                        <a:off x="0" y="0"/>
                        <a:ext cx="6511925" cy="4382135"/>
                      </a:xfrm>
                      <a:prstGeom prst="rect">
                        <a:avLst/>
                      </a:prstGeom>
                    </pic:spPr>
                  </pic:pic>
                </a:graphicData>
              </a:graphic>
              <wp14:sizeRelH relativeFrom="page">
                <wp14:pctWidth>0</wp14:pctWidth>
              </wp14:sizeRelH>
              <wp14:sizeRelV relativeFrom="page">
                <wp14:pctHeight>0</wp14:pctHeight>
              </wp14:sizeRelV>
            </wp:anchor>
          </w:drawing>
        </w:r>
      </w:del>
    </w:p>
    <w:sectPr w:rsidR="00214BDA" w:rsidRPr="00A878FB" w:rsidSect="006C21F4">
      <w:headerReference w:type="even" r:id="rId10"/>
      <w:headerReference w:type="default" r:id="rId11"/>
      <w:footerReference w:type="even" r:id="rId12"/>
      <w:footerReference w:type="default" r:id="rId13"/>
      <w:headerReference w:type="first" r:id="rId14"/>
      <w:footerReference w:type="first" r:id="rId15"/>
      <w:pgSz w:w="12240" w:h="15840" w:code="1"/>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7BC" w:rsidRDefault="009B77BC" w:rsidP="0007450D">
      <w:pPr>
        <w:spacing w:after="0" w:line="240" w:lineRule="auto"/>
      </w:pPr>
      <w:r>
        <w:separator/>
      </w:r>
    </w:p>
  </w:endnote>
  <w:endnote w:type="continuationSeparator" w:id="0">
    <w:p w:rsidR="009B77BC" w:rsidRDefault="009B77BC"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7E2" w:rsidRDefault="002477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rsidR="0007450D" w:rsidRDefault="0007450D" w:rsidP="008E1DE1">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43D5BD2F" wp14:editId="79C79B52">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D43E4F"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sidR="00DA3136">
          <w:rPr>
            <w:rFonts w:ascii="Times New Roman" w:hAnsi="Times New Roman" w:cs="Times New Roman"/>
            <w:i/>
            <w:noProof/>
            <w:sz w:val="26"/>
            <w:szCs w:val="26"/>
          </w:rPr>
          <w:t xml:space="preserve"> – Trường</w:t>
        </w:r>
        <w:r w:rsidR="002477E2">
          <w:rPr>
            <w:rFonts w:ascii="Times New Roman" w:hAnsi="Times New Roman" w:cs="Times New Roman"/>
            <w:i/>
            <w:noProof/>
            <w:sz w:val="26"/>
            <w:szCs w:val="26"/>
          </w:rPr>
          <w:t xml:space="preserve"> Đại học Công nghiệp</w:t>
        </w:r>
        <w:r w:rsidR="007F57F2">
          <w:rPr>
            <w:rFonts w:ascii="Times New Roman" w:hAnsi="Times New Roman" w:cs="Times New Roman"/>
            <w:i/>
            <w:noProof/>
            <w:sz w:val="26"/>
            <w:szCs w:val="26"/>
          </w:rPr>
          <w:t xml:space="preserve"> TP</w:t>
        </w:r>
        <w:r w:rsidR="002477E2">
          <w:rPr>
            <w:rFonts w:ascii="Times New Roman" w:hAnsi="Times New Roman" w:cs="Times New Roman"/>
            <w:i/>
            <w:noProof/>
            <w:sz w:val="26"/>
            <w:szCs w:val="26"/>
          </w:rPr>
          <w:t xml:space="preserve">. </w:t>
        </w:r>
        <w:r>
          <w:rPr>
            <w:rFonts w:ascii="Times New Roman" w:hAnsi="Times New Roman" w:cs="Times New Roman"/>
            <w:i/>
            <w:noProof/>
            <w:sz w:val="26"/>
            <w:szCs w:val="26"/>
          </w:rPr>
          <w:t>H</w:t>
        </w:r>
        <w:r w:rsidR="002477E2">
          <w:rPr>
            <w:rFonts w:ascii="Times New Roman" w:hAnsi="Times New Roman" w:cs="Times New Roman"/>
            <w:i/>
            <w:noProof/>
            <w:sz w:val="26"/>
            <w:szCs w:val="26"/>
          </w:rPr>
          <w:t xml:space="preserve">ồ </w:t>
        </w:r>
        <w:r>
          <w:rPr>
            <w:rFonts w:ascii="Times New Roman" w:hAnsi="Times New Roman" w:cs="Times New Roman"/>
            <w:i/>
            <w:noProof/>
            <w:sz w:val="26"/>
            <w:szCs w:val="26"/>
          </w:rPr>
          <w:t>C</w:t>
        </w:r>
        <w:r w:rsidR="002477E2">
          <w:rPr>
            <w:rFonts w:ascii="Times New Roman" w:hAnsi="Times New Roman" w:cs="Times New Roman"/>
            <w:i/>
            <w:noProof/>
            <w:sz w:val="26"/>
            <w:szCs w:val="26"/>
          </w:rPr>
          <w:t xml:space="preserve">hí </w:t>
        </w:r>
        <w:r>
          <w:rPr>
            <w:rFonts w:ascii="Times New Roman" w:hAnsi="Times New Roman" w:cs="Times New Roman"/>
            <w:i/>
            <w:noProof/>
            <w:sz w:val="26"/>
            <w:szCs w:val="26"/>
          </w:rPr>
          <w:t>M</w:t>
        </w:r>
        <w:r w:rsidR="002477E2">
          <w:rPr>
            <w:rFonts w:ascii="Times New Roman" w:hAnsi="Times New Roman" w:cs="Times New Roman"/>
            <w:i/>
            <w:noProof/>
            <w:sz w:val="26"/>
            <w:szCs w:val="26"/>
          </w:rPr>
          <w:t>inh</w:t>
        </w:r>
        <w:r w:rsidR="0023461A">
          <w:t xml:space="preserve"> </w:t>
        </w:r>
        <w:r w:rsidR="0023461A">
          <w:tab/>
        </w:r>
        <w:r w:rsidR="0023461A">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0D7B2A">
          <w:rPr>
            <w:rFonts w:ascii="Times New Roman" w:hAnsi="Times New Roman" w:cs="Times New Roman"/>
            <w:i/>
            <w:noProof/>
            <w:sz w:val="26"/>
            <w:szCs w:val="26"/>
          </w:rPr>
          <w:t>4</w:t>
        </w:r>
        <w:r w:rsidRPr="0007450D">
          <w:rPr>
            <w:rFonts w:ascii="Times New Roman" w:hAnsi="Times New Roman" w:cs="Times New Roman"/>
            <w:i/>
            <w:noProof/>
            <w:sz w:val="26"/>
            <w:szCs w:val="26"/>
          </w:rPr>
          <w:fldChar w:fldCharType="end"/>
        </w:r>
      </w:p>
    </w:sdtContent>
  </w:sdt>
  <w:p w:rsidR="0007450D" w:rsidRDefault="000745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7E2" w:rsidRDefault="00247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7BC" w:rsidRDefault="009B77BC" w:rsidP="0007450D">
      <w:pPr>
        <w:spacing w:after="0" w:line="240" w:lineRule="auto"/>
      </w:pPr>
      <w:r>
        <w:separator/>
      </w:r>
    </w:p>
  </w:footnote>
  <w:footnote w:type="continuationSeparator" w:id="0">
    <w:p w:rsidR="009B77BC" w:rsidRDefault="009B77BC" w:rsidP="00074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7E2" w:rsidRDefault="002477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7E2" w:rsidRDefault="002477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7E2" w:rsidRDefault="002477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1D1CE2"/>
    <w:multiLevelType w:val="hybridMultilevel"/>
    <w:tmpl w:val="75A4ACA8"/>
    <w:lvl w:ilvl="0" w:tplc="2A100C3A">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64646E2"/>
    <w:multiLevelType w:val="hybridMultilevel"/>
    <w:tmpl w:val="96EAF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eekend Nguyen">
    <w15:presenceInfo w15:providerId="Windows Live" w15:userId="41bbf3ece45eb196"/>
  </w15:person>
  <w15:person w15:author="Windows User">
    <w15:presenceInfo w15:providerId="Windows Live" w15:userId="e652b938b0c093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842"/>
    <w:rsid w:val="00033697"/>
    <w:rsid w:val="00046E7E"/>
    <w:rsid w:val="000557FC"/>
    <w:rsid w:val="0007450D"/>
    <w:rsid w:val="00084C13"/>
    <w:rsid w:val="000A3E0A"/>
    <w:rsid w:val="000D13FF"/>
    <w:rsid w:val="000D1C2F"/>
    <w:rsid w:val="000D6FED"/>
    <w:rsid w:val="000D7B2A"/>
    <w:rsid w:val="000E158D"/>
    <w:rsid w:val="0010503A"/>
    <w:rsid w:val="0011297C"/>
    <w:rsid w:val="00116FD1"/>
    <w:rsid w:val="0011769B"/>
    <w:rsid w:val="00143A48"/>
    <w:rsid w:val="001643E3"/>
    <w:rsid w:val="00173230"/>
    <w:rsid w:val="00180938"/>
    <w:rsid w:val="001C06D1"/>
    <w:rsid w:val="001E3994"/>
    <w:rsid w:val="00211062"/>
    <w:rsid w:val="00214BDA"/>
    <w:rsid w:val="002174C8"/>
    <w:rsid w:val="0022179D"/>
    <w:rsid w:val="0023461A"/>
    <w:rsid w:val="00234C3A"/>
    <w:rsid w:val="002477E2"/>
    <w:rsid w:val="00250195"/>
    <w:rsid w:val="00251A54"/>
    <w:rsid w:val="00263DFE"/>
    <w:rsid w:val="00264855"/>
    <w:rsid w:val="002A3715"/>
    <w:rsid w:val="002C39C2"/>
    <w:rsid w:val="00335D4C"/>
    <w:rsid w:val="00345D80"/>
    <w:rsid w:val="00350ABB"/>
    <w:rsid w:val="00357E48"/>
    <w:rsid w:val="003656FF"/>
    <w:rsid w:val="00387062"/>
    <w:rsid w:val="003A52B7"/>
    <w:rsid w:val="003D24EB"/>
    <w:rsid w:val="003D39CA"/>
    <w:rsid w:val="00422C82"/>
    <w:rsid w:val="00472490"/>
    <w:rsid w:val="00472CA7"/>
    <w:rsid w:val="004873AD"/>
    <w:rsid w:val="004A1522"/>
    <w:rsid w:val="004A25FB"/>
    <w:rsid w:val="004C380C"/>
    <w:rsid w:val="004D0F42"/>
    <w:rsid w:val="004F7544"/>
    <w:rsid w:val="00501A33"/>
    <w:rsid w:val="00514644"/>
    <w:rsid w:val="00523500"/>
    <w:rsid w:val="005343C1"/>
    <w:rsid w:val="00556651"/>
    <w:rsid w:val="00581771"/>
    <w:rsid w:val="005B0D00"/>
    <w:rsid w:val="00600346"/>
    <w:rsid w:val="00601CB9"/>
    <w:rsid w:val="00602A3E"/>
    <w:rsid w:val="006B09C2"/>
    <w:rsid w:val="006B16B2"/>
    <w:rsid w:val="006B7199"/>
    <w:rsid w:val="006C21F4"/>
    <w:rsid w:val="006D1ABE"/>
    <w:rsid w:val="006F231E"/>
    <w:rsid w:val="006F581E"/>
    <w:rsid w:val="00707AAA"/>
    <w:rsid w:val="00713147"/>
    <w:rsid w:val="007928BD"/>
    <w:rsid w:val="007C7AB9"/>
    <w:rsid w:val="007F57F2"/>
    <w:rsid w:val="00837311"/>
    <w:rsid w:val="00882E12"/>
    <w:rsid w:val="008861C0"/>
    <w:rsid w:val="008D58BE"/>
    <w:rsid w:val="008E1DE1"/>
    <w:rsid w:val="008F4EFC"/>
    <w:rsid w:val="008F621A"/>
    <w:rsid w:val="0092537E"/>
    <w:rsid w:val="009427CD"/>
    <w:rsid w:val="009430FE"/>
    <w:rsid w:val="00962003"/>
    <w:rsid w:val="00963378"/>
    <w:rsid w:val="00995E9B"/>
    <w:rsid w:val="009B77BC"/>
    <w:rsid w:val="009D60D6"/>
    <w:rsid w:val="009E50D6"/>
    <w:rsid w:val="009E7832"/>
    <w:rsid w:val="009F0182"/>
    <w:rsid w:val="00A1252A"/>
    <w:rsid w:val="00A52C95"/>
    <w:rsid w:val="00A75C54"/>
    <w:rsid w:val="00A778E4"/>
    <w:rsid w:val="00A878FB"/>
    <w:rsid w:val="00A922D2"/>
    <w:rsid w:val="00AA4F52"/>
    <w:rsid w:val="00AB4194"/>
    <w:rsid w:val="00AE6CEB"/>
    <w:rsid w:val="00AF53F6"/>
    <w:rsid w:val="00AF5E48"/>
    <w:rsid w:val="00B427E9"/>
    <w:rsid w:val="00B54201"/>
    <w:rsid w:val="00BD09CD"/>
    <w:rsid w:val="00BD5E90"/>
    <w:rsid w:val="00BF4971"/>
    <w:rsid w:val="00C27546"/>
    <w:rsid w:val="00C423F2"/>
    <w:rsid w:val="00C466F0"/>
    <w:rsid w:val="00C63223"/>
    <w:rsid w:val="00C856A8"/>
    <w:rsid w:val="00CF42C2"/>
    <w:rsid w:val="00CF4724"/>
    <w:rsid w:val="00D13D92"/>
    <w:rsid w:val="00D162DD"/>
    <w:rsid w:val="00D23E1B"/>
    <w:rsid w:val="00D267CA"/>
    <w:rsid w:val="00D4178C"/>
    <w:rsid w:val="00D93EC0"/>
    <w:rsid w:val="00DA3136"/>
    <w:rsid w:val="00DB7E67"/>
    <w:rsid w:val="00DC3842"/>
    <w:rsid w:val="00DD7694"/>
    <w:rsid w:val="00DF63CF"/>
    <w:rsid w:val="00E25288"/>
    <w:rsid w:val="00E36C53"/>
    <w:rsid w:val="00E37EAE"/>
    <w:rsid w:val="00E53454"/>
    <w:rsid w:val="00EA2811"/>
    <w:rsid w:val="00EA4C97"/>
    <w:rsid w:val="00EC5200"/>
    <w:rsid w:val="00EE6F4E"/>
    <w:rsid w:val="00EF141C"/>
    <w:rsid w:val="00EF68BD"/>
    <w:rsid w:val="00F216F7"/>
    <w:rsid w:val="00F23AFE"/>
    <w:rsid w:val="00F35707"/>
    <w:rsid w:val="00F60DC5"/>
    <w:rsid w:val="00F72385"/>
    <w:rsid w:val="00FF79D5"/>
    <w:rsid w:val="00FF7B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FE234"/>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 w:type="paragraph" w:styleId="BalloonText">
    <w:name w:val="Balloon Text"/>
    <w:basedOn w:val="Normal"/>
    <w:link w:val="BalloonTextChar"/>
    <w:uiPriority w:val="99"/>
    <w:semiHidden/>
    <w:unhideWhenUsed/>
    <w:rsid w:val="00BD09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09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588276">
      <w:bodyDiv w:val="1"/>
      <w:marLeft w:val="0"/>
      <w:marRight w:val="0"/>
      <w:marTop w:val="0"/>
      <w:marBottom w:val="0"/>
      <w:divBdr>
        <w:top w:val="none" w:sz="0" w:space="0" w:color="auto"/>
        <w:left w:val="none" w:sz="0" w:space="0" w:color="auto"/>
        <w:bottom w:val="none" w:sz="0" w:space="0" w:color="auto"/>
        <w:right w:val="none" w:sz="0" w:space="0" w:color="auto"/>
      </w:divBdr>
      <w:divsChild>
        <w:div w:id="1917981919">
          <w:marLeft w:val="0"/>
          <w:marRight w:val="0"/>
          <w:marTop w:val="0"/>
          <w:marBottom w:val="0"/>
          <w:divBdr>
            <w:top w:val="none" w:sz="0" w:space="0" w:color="auto"/>
            <w:left w:val="none" w:sz="0" w:space="0" w:color="auto"/>
            <w:bottom w:val="none" w:sz="0" w:space="0" w:color="auto"/>
            <w:right w:val="none" w:sz="0" w:space="0" w:color="auto"/>
          </w:divBdr>
        </w:div>
        <w:div w:id="1296714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CED75-E0EA-4DE7-B1FC-E264A0912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4</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Weekend Nguyen</cp:lastModifiedBy>
  <cp:revision>101</cp:revision>
  <dcterms:created xsi:type="dcterms:W3CDTF">2016-07-07T01:24:00Z</dcterms:created>
  <dcterms:modified xsi:type="dcterms:W3CDTF">2017-08-25T11:31:00Z</dcterms:modified>
</cp:coreProperties>
</file>